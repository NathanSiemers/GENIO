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90AA3" w14:textId="77777777" w:rsidR="00EB5865" w:rsidRDefault="00BA480A">
      <w:pPr>
        <w:pStyle w:val="Title"/>
      </w:pPr>
      <w:bookmarkStart w:id="46" w:name="_GoBack"/>
      <w:bookmarkEnd w:id="46"/>
      <w:r>
        <w:t>Genome-Wide Association Analysis Identifies Genetic Correlates of Immune Infiltrates in Solid Tumors.</w:t>
      </w:r>
    </w:p>
    <w:p w14:paraId="5D89E348" w14:textId="77777777" w:rsidR="00EB5865" w:rsidRDefault="00BA480A">
      <w:r>
        <w:t>Short Title: Identifying Genetic Correlates of Immune Infiltrates in Tumors.</w:t>
      </w:r>
    </w:p>
    <w:p w14:paraId="0DE139B8" w14:textId="4FBB2D6E" w:rsidR="00EB5865" w:rsidRDefault="00BA480A">
      <w:pPr>
        <w:pStyle w:val="BodyText"/>
      </w:pPr>
      <w:r>
        <w:t>Nathan O. Siemers</w:t>
      </w:r>
      <w:r>
        <w:rPr>
          <w:vertAlign w:val="superscript"/>
        </w:rPr>
        <w:t>1</w:t>
      </w:r>
      <w:r>
        <w:t xml:space="preserve">*, James L </w:t>
      </w:r>
      <w:del w:id="47" w:author="Revision" w:date="2017-05-10T13:23:00Z">
        <w:r w:rsidR="002C2E6B">
          <w:delText>Holloway</w:delText>
        </w:r>
        <w:r w:rsidR="002C2E6B">
          <w:rPr>
            <w:vertAlign w:val="superscript"/>
          </w:rPr>
          <w:delText>3</w:delText>
        </w:r>
      </w:del>
      <w:ins w:id="48" w:author="Revision" w:date="2017-05-10T13:23:00Z">
        <w:r>
          <w:t>Holloway</w:t>
        </w:r>
        <w:r>
          <w:rPr>
            <w:vertAlign w:val="superscript"/>
          </w:rPr>
          <w:t>1</w:t>
        </w:r>
      </w:ins>
      <w:r>
        <w:t>, Han Chang</w:t>
      </w:r>
      <w:r>
        <w:rPr>
          <w:vertAlign w:val="superscript"/>
        </w:rPr>
        <w:t>2</w:t>
      </w:r>
      <w:r>
        <w:t>, Scott D. Chasalow</w:t>
      </w:r>
      <w:r>
        <w:rPr>
          <w:vertAlign w:val="superscript"/>
        </w:rPr>
        <w:t>2</w:t>
      </w:r>
      <w:r>
        <w:t>, Petra B. Ross-</w:t>
      </w:r>
      <w:del w:id="49" w:author="Revision" w:date="2017-05-10T13:23:00Z">
        <w:r w:rsidR="002C2E6B">
          <w:delText>Macdonald</w:delText>
        </w:r>
        <w:r w:rsidR="002C2E6B">
          <w:rPr>
            <w:vertAlign w:val="superscript"/>
          </w:rPr>
          <w:delText>2</w:delText>
        </w:r>
      </w:del>
      <w:ins w:id="50" w:author="Revision" w:date="2017-05-10T13:23:00Z">
        <w:r>
          <w:t>MacDonald</w:t>
        </w:r>
        <w:r>
          <w:rPr>
            <w:vertAlign w:val="superscript"/>
          </w:rPr>
          <w:t>2</w:t>
        </w:r>
      </w:ins>
      <w:r>
        <w:t xml:space="preserve">, Charles F. </w:t>
      </w:r>
      <w:del w:id="51" w:author="Revision" w:date="2017-05-10T13:23:00Z">
        <w:r w:rsidR="002C2E6B">
          <w:delText>Voliva</w:delText>
        </w:r>
        <w:r w:rsidR="002C2E6B">
          <w:rPr>
            <w:vertAlign w:val="superscript"/>
          </w:rPr>
          <w:delText>4</w:delText>
        </w:r>
      </w:del>
      <w:ins w:id="52" w:author="Revision" w:date="2017-05-10T13:23:00Z">
        <w:r>
          <w:t>Voliva</w:t>
        </w:r>
        <w:r>
          <w:rPr>
            <w:vertAlign w:val="superscript"/>
          </w:rPr>
          <w:t>3</w:t>
        </w:r>
      </w:ins>
      <w:r>
        <w:t>, Joseph D. Szustakowski</w:t>
      </w:r>
      <w:r>
        <w:rPr>
          <w:vertAlign w:val="superscript"/>
        </w:rPr>
        <w:t>2</w:t>
      </w:r>
    </w:p>
    <w:p w14:paraId="1470054A" w14:textId="5ACAB099" w:rsidR="00EB5865" w:rsidRDefault="002C2E6B">
      <w:pPr>
        <w:pStyle w:val="BodyText"/>
      </w:pPr>
      <w:del w:id="53" w:author="Revision" w:date="2017-05-10T13:23:00Z">
        <w:r>
          <w:rPr>
            <w:vertAlign w:val="superscript"/>
          </w:rPr>
          <w:delText>1</w:delText>
        </w:r>
        <w:r>
          <w:delText xml:space="preserve"> Genetically Defined Diseases and Genomics</w:delText>
        </w:r>
      </w:del>
      <w:ins w:id="54" w:author="Revision" w:date="2017-05-10T13:23:00Z">
        <w:r w:rsidR="00BA480A">
          <w:rPr>
            <w:vertAlign w:val="superscript"/>
          </w:rPr>
          <w:t>1</w:t>
        </w:r>
        <w:r w:rsidR="00BA480A">
          <w:t xml:space="preserve"> Translational Bioinformatics</w:t>
        </w:r>
      </w:ins>
      <w:r w:rsidR="00BA480A">
        <w:t>, Bristol-Myers Squibb, Redwood City, California, USA</w:t>
      </w:r>
    </w:p>
    <w:p w14:paraId="28879943" w14:textId="77777777" w:rsidR="00EB5865" w:rsidRDefault="00BA480A">
      <w:pPr>
        <w:pStyle w:val="BodyText"/>
      </w:pPr>
      <w:r>
        <w:rPr>
          <w:vertAlign w:val="superscript"/>
        </w:rPr>
        <w:t>2</w:t>
      </w:r>
      <w:r>
        <w:t xml:space="preserve"> Translational Bioinformatics, Bristol-Myers Squibb, Hopewell, New Jersey, USA</w:t>
      </w:r>
    </w:p>
    <w:p w14:paraId="2CE5BD0B" w14:textId="77777777" w:rsidR="002A0F03" w:rsidRDefault="002C2E6B">
      <w:pPr>
        <w:pStyle w:val="BodyText"/>
        <w:rPr>
          <w:del w:id="55" w:author="Revision" w:date="2017-05-10T13:23:00Z"/>
        </w:rPr>
      </w:pPr>
      <w:del w:id="56" w:author="Revision" w:date="2017-05-10T13:23:00Z">
        <w:r>
          <w:rPr>
            <w:vertAlign w:val="superscript"/>
          </w:rPr>
          <w:delText>3</w:delText>
        </w:r>
        <w:r>
          <w:delText xml:space="preserve"> Translational Bioinformatics, Bristol-Myers Squibb, Redwood City, California, USA</w:delText>
        </w:r>
      </w:del>
    </w:p>
    <w:p w14:paraId="750F6DB6" w14:textId="04921236" w:rsidR="00EB5865" w:rsidRDefault="002C2E6B">
      <w:pPr>
        <w:pStyle w:val="BodyText"/>
      </w:pPr>
      <w:del w:id="57" w:author="Revision" w:date="2017-05-10T13:23:00Z">
        <w:r>
          <w:rPr>
            <w:vertAlign w:val="superscript"/>
          </w:rPr>
          <w:delText>4</w:delText>
        </w:r>
      </w:del>
      <w:ins w:id="58" w:author="Revision" w:date="2017-05-10T13:23:00Z">
        <w:r w:rsidR="00BA480A">
          <w:rPr>
            <w:vertAlign w:val="superscript"/>
          </w:rPr>
          <w:t>3</w:t>
        </w:r>
      </w:ins>
      <w:r w:rsidR="00BA480A">
        <w:t xml:space="preserve"> Oncology Discovery</w:t>
      </w:r>
      <w:r w:rsidR="00BA480A">
        <w:t>, Bristol-Myers Squibb, Lawrenceville, New Jersey, USA</w:t>
      </w:r>
    </w:p>
    <w:p w14:paraId="6BF0DF2B" w14:textId="77777777" w:rsidR="00EB5865" w:rsidRDefault="00BA480A">
      <w:pPr>
        <w:pStyle w:val="BodyText"/>
      </w:pPr>
      <w:r>
        <w:rPr>
          <w:rStyle w:val="VerbatimChar"/>
        </w:rPr>
        <w:t>*</w:t>
      </w:r>
      <w:r>
        <w:t xml:space="preserve"> Corresponding Author</w:t>
      </w:r>
    </w:p>
    <w:p w14:paraId="12AE5ECC" w14:textId="77777777" w:rsidR="00EB5865" w:rsidRDefault="00BA480A">
      <w:pPr>
        <w:pStyle w:val="BodyText"/>
      </w:pPr>
      <w:r>
        <w:t>Email: genetics.and.io@fiveprime.org (NOS)</w:t>
      </w:r>
    </w:p>
    <w:p w14:paraId="46777A6C" w14:textId="77777777" w:rsidR="00EB5865" w:rsidRDefault="00BA480A">
      <w:pPr>
        <w:pStyle w:val="Heading1"/>
      </w:pPr>
      <w:bookmarkStart w:id="59" w:name="abstract"/>
      <w:bookmarkEnd w:id="59"/>
      <w:r>
        <w:t>Abstract</w:t>
      </w:r>
    </w:p>
    <w:p w14:paraId="70A0518E" w14:textId="77777777" w:rsidR="00EB5865" w:rsidRDefault="00BA480A">
      <w:r>
        <w:t>Therapeutic options for the treatment of an increasing variety of cancers have been expanded by the introduction of a new clas</w:t>
      </w:r>
      <w:r>
        <w:t>s of drugs, commonly referred to as checkpoint blocking agents, that target the host immune system to positively modulate anti-tumor immune response. Although efficacy of these agents has been linked to a pre-existing level of tumor immune infiltrate, it r</w:t>
      </w:r>
      <w:r>
        <w:t>emains unclear why some patients exhibit deep and durable responses to these agents therapy while others do not benefit. To examine the influence of tumor genetics on tumor immune state, we interrogated the relationship between somatic mutation and copy nu</w:t>
      </w:r>
      <w:r>
        <w:t>mber alteration with infiltration levels of 7 immune cell types across 40 tumor cohorts in The Cancer Genome Atlas. Levels of cytotoxic T, regulatory T, total T, natural killer, and B cells, as well as monocytes and M2 macrophages, were estimated using a n</w:t>
      </w:r>
      <w:r>
        <w:t>ovel set of transcriptional signatures that were designed to resist interference from the cellular heterogeneity of tumors. Tumor mutational load and estimates of tumor purity were included in our association models to adjust for biases in multi-modal geno</w:t>
      </w:r>
      <w:r>
        <w:t>mic data. Copy number alterations, mutations summarized at the gene level, and position-specific mutations were evaluated for association with tumor immune infiltration. We observed a strong relationship between copy number loss of a large region of chromo</w:t>
      </w:r>
      <w:r>
        <w:t xml:space="preserve">some 9p and decreased lymphocyte estimates in melanoma, pancreatic, and head/neck cancers. Mutations in the oncogenes PIK3CA, FGFR3, and RAS/RAF family members, as well as the tumor supressor TP53, were linked to changes in immune infiltration, usually in </w:t>
      </w:r>
      <w:r>
        <w:t>restricted tumor types. Associations of specific WNT/beta-catenin pathway genetic changes with immune state were limited, but we noted a link between 9p loss and the expression of the WNT receptor FZD3, suggesting that there are interactions between 9p alt</w:t>
      </w:r>
      <w:r>
        <w:t xml:space="preserve">eration and WNT pathways. Finally, two different cell death regulators, CASP8 and DIDO1, were often mutated in head/neck tumors that had higher lymphocyte infiltrates. In summary, our study supports the relevance of tumor genetics to questions of efficacy </w:t>
      </w:r>
      <w:r>
        <w:t>and resistance in checkpoint blockade therapies. It also highlights the need to assess genome-wide influences during exploration of any specific tumor pathway hypothesized to be relevant to therapeutic response. Some of the observed genetic links to immune</w:t>
      </w:r>
      <w:r>
        <w:t xml:space="preserve"> state, like </w:t>
      </w:r>
      <w:r>
        <w:lastRenderedPageBreak/>
        <w:t>9p loss, may influence response to cancer immune therapies. Others, like mutations in cell death pathways, may help guide combination therapeutic approaches.</w:t>
      </w:r>
    </w:p>
    <w:p w14:paraId="5165A9FF" w14:textId="77777777" w:rsidR="00EB5865" w:rsidRDefault="00BA480A">
      <w:pPr>
        <w:pStyle w:val="Heading1"/>
      </w:pPr>
      <w:bookmarkStart w:id="60" w:name="introduction"/>
      <w:bookmarkEnd w:id="60"/>
      <w:r>
        <w:t>Introduction</w:t>
      </w:r>
    </w:p>
    <w:p w14:paraId="44378DC1" w14:textId="77777777" w:rsidR="00EB5865" w:rsidRDefault="00BA480A">
      <w:r>
        <w:t xml:space="preserve">Checkpoint blocking cancer therapeutics, such as ipilimumab, nivolumab, </w:t>
      </w:r>
      <w:r>
        <w:t xml:space="preserve">pembrolizumab and atezolizumab, act by targeting immune cell signaling molecules rather than targeting the tumor directly. The molecular targets of these agents, CTLA-4, PD-1, and PD-L1, are components of pathways that inhibit T cell function[1]. Clinical </w:t>
      </w:r>
      <w:r>
        <w:t>experience with checkpoint blockade monotherapy and combinations has demonstrated dramatic tumor shrinkage and long-term durable, often drug-free, survival in some patients; however, many patients do not appear to benefit[2,3]. A number of different parame</w:t>
      </w:r>
      <w:r>
        <w:t>ters have been explored to predict and explain the heterogeneity of patient benefit, within and across different cancer types. These include differences in the activation state of the tumor-immune infiltrate[4], differences in antigencity of the cancer cel</w:t>
      </w:r>
      <w:r>
        <w:t>ls due to differential expression and presentation of neo-antigens[5–8], and differences in composition of intestinal flora[9,10]. One of the most extensively studied potential biomarkers for checkpoint blocking agents is the cell surface expression of PD-</w:t>
      </w:r>
      <w:r>
        <w:t>L1, which is induced by interferon gamma from infiltrating lymphocytes and may be a surrogate for inflammatory state[11,12].</w:t>
      </w:r>
    </w:p>
    <w:p w14:paraId="2245F118" w14:textId="77777777" w:rsidR="00EB5865" w:rsidRDefault="00BA480A">
      <w:pPr>
        <w:pStyle w:val="BodyText"/>
      </w:pPr>
      <w:r>
        <w:t xml:space="preserve">In addition to passenger mutations which can lead to expression of neo-antigens, the genetic history of tumorigenesis, manifest in </w:t>
      </w:r>
      <w:r>
        <w:t xml:space="preserve">the pattern of driver mutations and other necessary changes acquired during development, may affect the inflammatory state. Tumor driver pathways, such as WNT/Beta-catenin and FAK, have been recently linked with immune state in human tumors and identified </w:t>
      </w:r>
      <w:r>
        <w:t xml:space="preserve">as specific modulators of immune function in animal tumor models[13,14]. However, these studies have focused on specific cancer driver pathway hypotheses, and have yet to report their results in the context of a systematic genetic analysis. Rooney </w:t>
      </w:r>
      <w:r>
        <w:rPr>
          <w:i/>
        </w:rPr>
        <w:t>et. al</w:t>
      </w:r>
      <w:r>
        <w:t xml:space="preserve">. </w:t>
      </w:r>
      <w:r>
        <w:t>have reported a landmark study describing many tumor parameters, including genetic, that influence the strength of a 'cytotoxic T cell signature' in tumors across The Cancer Genome Atlas (TCGA, TCGA Research Network: http://cancergenome.nih.gov/ )[15]. Por</w:t>
      </w:r>
      <w:r>
        <w:t>ta-Pardo and Godzik have also studied the association of cancer mutations with a general estimate of immune infiltrate across TCGA[16]. Mutations associated with the interferon gamma signaling and antigen presentation pathways have recently been associated</w:t>
      </w:r>
      <w:r>
        <w:t xml:space="preserve"> with acquired resistance to PD-1 blockade[8]. We sought to discern whether tumor genetic profiles could generally be correlated with the composition of specific subtypes of tumor immune infiltrate.</w:t>
      </w:r>
    </w:p>
    <w:p w14:paraId="703EE03C" w14:textId="77777777" w:rsidR="00EB5865" w:rsidRDefault="00BA480A">
      <w:pPr>
        <w:pStyle w:val="BodyText"/>
      </w:pPr>
      <w:r>
        <w:t>We have performed a systematic interrogation of the compl</w:t>
      </w:r>
      <w:r>
        <w:t>ex associations of cancer mutation and copy number alterations (CNA) with levels of immune infiltrate across solid TCGA tumors. Immune cell levels were estimated using novel transcriptional marker sets for major immune cell types, which were trained to res</w:t>
      </w:r>
      <w:r>
        <w:t>ist interference from the cellular and transcriptional complexity of tumors. We also attempted to address several of the biases that introduce complexity in multi-modal TCGA data analysis in our analytical models. We have identified both previously reporte</w:t>
      </w:r>
      <w:r>
        <w:t>d and novel mechanisms by which tumor genetics may influence immune state. Additionally, we observed changes that suggest some tumors may genetically adapt to ongoing immune responses in ways that may broaden our definitions of immuno-editing[17]. Other as</w:t>
      </w:r>
      <w:r>
        <w:t>sociations of genetic changes with immune dynamics may reflect the evolutionary history of tumor subtypes in indirect ways, serving as a proxy for the tumors' latent characteristics.</w:t>
      </w:r>
    </w:p>
    <w:p w14:paraId="372D58AE" w14:textId="77777777" w:rsidR="00EB5865" w:rsidRDefault="00BA480A">
      <w:pPr>
        <w:pStyle w:val="Heading1"/>
      </w:pPr>
      <w:bookmarkStart w:id="61" w:name="results"/>
      <w:bookmarkEnd w:id="61"/>
      <w:r>
        <w:t>Results</w:t>
      </w:r>
    </w:p>
    <w:p w14:paraId="61AFE0DA" w14:textId="77777777" w:rsidR="00EB5865" w:rsidRDefault="00BA480A">
      <w:pPr>
        <w:rPr>
          <w:ins w:id="62" w:author="Revision" w:date="2017-05-10T13:23:00Z"/>
        </w:rPr>
      </w:pPr>
      <w:r>
        <w:t>In our experience, many transcriptional marker sets for immune ce</w:t>
      </w:r>
      <w:r>
        <w:t xml:space="preserve">lls derived from the literature or trained from data on cell-sorted peripheral blood immune cells perform poorly when applied to data derived from </w:t>
      </w:r>
      <w:r>
        <w:lastRenderedPageBreak/>
        <w:t xml:space="preserve">tumor samples. Sometimes, even markers viewed as canonical for immune cell types are not </w:t>
      </w:r>
      <w:ins w:id="63" w:author="Revision" w:date="2017-05-10T13:23:00Z">
        <w:r>
          <w:t xml:space="preserve">always </w:t>
        </w:r>
      </w:ins>
      <w:r>
        <w:t>specific in R</w:t>
      </w:r>
      <w:r>
        <w:t xml:space="preserve">NA-seq data. For example, data from sorted human immune populations within the Immunological Genome Project suggests that CD4 transcription is higher on monocytes than on CD4+ T cells in RNA-seq data (http://immgen.org)[18,19]. </w:t>
      </w:r>
      <w:ins w:id="64" w:author="Revision" w:date="2017-05-10T13:23:00Z">
        <w:r>
          <w:t>Analysis of human melanoma s</w:t>
        </w:r>
        <w:r>
          <w:t>ingle cell RNA-seq data from Tirosh et al. confirms that, in human tumors, CD4 is co-expressed with both T cell (CD3E) and myeloid (CSF1R) markers [20](Fig 1A).</w:t>
        </w:r>
      </w:ins>
    </w:p>
    <w:p w14:paraId="3351FCA3" w14:textId="77777777" w:rsidR="00EB5865" w:rsidRDefault="00BA480A">
      <w:pPr>
        <w:pStyle w:val="BodyText"/>
        <w:rPr>
          <w:ins w:id="65" w:author="Revision" w:date="2017-05-10T13:23:00Z"/>
        </w:rPr>
      </w:pPr>
      <w:moveToRangeStart w:id="66" w:author="Revision" w:date="2017-05-10T13:23:00Z" w:name="move482185919"/>
      <w:moveTo w:id="67" w:author="Revision" w:date="2017-05-10T13:23:00Z">
        <w:r>
          <w:rPr>
            <w:b/>
          </w:rPr>
          <w:t xml:space="preserve">Figure 1. </w:t>
        </w:r>
      </w:moveTo>
      <w:moveToRangeEnd w:id="66"/>
      <w:ins w:id="68" w:author="Revision" w:date="2017-05-10T13:23:00Z">
        <w:r>
          <w:rPr>
            <w:b/>
          </w:rPr>
          <w:t xml:space="preserve">Expression and correlation of immunological markers in TCGA and Tirosh et al. single </w:t>
        </w:r>
        <w:r>
          <w:rPr>
            <w:b/>
          </w:rPr>
          <w:t>cell melanoma RNA-seq data.</w:t>
        </w:r>
      </w:ins>
    </w:p>
    <w:p w14:paraId="6B55D334" w14:textId="72D15278" w:rsidR="00EB5865" w:rsidRDefault="00BA480A">
      <w:pPr>
        <w:pStyle w:val="BodyText"/>
        <w:rPr>
          <w:ins w:id="69" w:author="Revision" w:date="2017-05-10T13:23:00Z"/>
        </w:rPr>
      </w:pPr>
      <w:ins w:id="70" w:author="Revision" w:date="2017-05-10T13:23:00Z">
        <w:r>
          <w:t>A: CD4 is co-expressed with both T cell (CD3E) and myeloid linege (CSF1R) markers in melanoma. Scatter plots of CD4, CD3E, and CSF1R transcript levels from a single-cell RNA-seq data study of melanoma patients (Tirosh et al.). O</w:t>
        </w:r>
        <w:r>
          <w:t>nly CD45 positive cells (PTPRC, expression &gt; 1) are shown. Gaussian noise (s.d. = 0.25) was added to the transcript estimates to improve data visualization (log2 scale). B: Mutual rank-based co-regulatory network around FOXP3 in TCGA</w:t>
        </w:r>
      </w:ins>
      <w:moveToRangeStart w:id="71" w:author="Revision" w:date="2017-05-10T13:23:00Z" w:name="move482185920"/>
      <w:moveTo w:id="72" w:author="Revision" w:date="2017-05-10T13:23:00Z">
        <w:r>
          <w:rPr>
            <w:rPrChange w:id="73" w:author="Revision" w:date="2017-05-10T13:23:00Z">
              <w:rPr>
                <w:b/>
              </w:rPr>
            </w:rPrChange>
          </w:rPr>
          <w:t>.</w:t>
        </w:r>
        <w:r>
          <w:t xml:space="preserve"> All solid tumor sampl</w:t>
        </w:r>
        <w:r>
          <w:t xml:space="preserve">es in the TCGA pan-cancer data release were used to create the mutual rank correlation network. Color saturation and thickness of lines represent strength of correlation. </w:t>
        </w:r>
      </w:moveTo>
      <w:moveToRangeEnd w:id="71"/>
      <w:del w:id="74" w:author="Revision" w:date="2017-05-10T13:23:00Z">
        <w:r w:rsidR="002C2E6B">
          <w:delText>Also, in</w:delText>
        </w:r>
      </w:del>
      <w:ins w:id="75" w:author="Revision" w:date="2017-05-10T13:23:00Z">
        <w:r>
          <w:t>CCR8 and FOXP3 were selected to create a regulatory T cell (Treg) signature for estim</w:t>
        </w:r>
        <w:r>
          <w:t>ating Treg content in tumors. C: Mutual rank-based co-regulatory network around FOXP3 in Tirosh et al. single cell melanoma RNA-seq data. D: Mutual rank-based co-regulatory network around macrophage marker VSIG4 in TCGA. VSIG4, CD163, and MS4A4A were selec</w:t>
        </w:r>
        <w:r>
          <w:t>ted to create a signature to estimate macrophage content in tumors.</w:t>
        </w:r>
      </w:ins>
    </w:p>
    <w:p w14:paraId="56945180" w14:textId="6E1A8DD7" w:rsidR="00EB5865" w:rsidRDefault="00BA480A">
      <w:pPr>
        <w:pStyle w:val="BodyText"/>
        <w:pPrChange w:id="76" w:author="Revision" w:date="2017-05-10T13:23:00Z">
          <w:pPr/>
        </w:pPrChange>
      </w:pPr>
      <w:ins w:id="77" w:author="Revision" w:date="2017-05-10T13:23:00Z">
        <w:r>
          <w:t>In</w:t>
        </w:r>
      </w:ins>
      <w:r>
        <w:t xml:space="preserve"> principle, if members of an immune marker set are cell-type specific, their transcript levels should be correlated with each other when examining a panel of tumors. We evaluated RNA exp</w:t>
      </w:r>
      <w:r>
        <w:t>ression correlation across TCGA solid-tumor cohorts for various immune cell marker sets obtained from the literature and from RNA-seq of sorted immune cells[</w:t>
      </w:r>
      <w:del w:id="78" w:author="Revision" w:date="2017-05-10T13:23:00Z">
        <w:r w:rsidR="002C2E6B">
          <w:delText>20</w:delText>
        </w:r>
      </w:del>
      <w:ins w:id="79" w:author="Revision" w:date="2017-05-10T13:23:00Z">
        <w:r>
          <w:t>21</w:t>
        </w:r>
      </w:ins>
      <w:r>
        <w:t>]. Our analysis often revealed very low correlation for expression of the genes within each given</w:t>
      </w:r>
      <w:r>
        <w:t xml:space="preserve"> immune marker set, indicating that transcripts with coordinated expression in sorted immune cells are often heterogeneously expressed in more complex tissue samples. For example, a regulatory T cell (Treg) signature utilized in Rooney et al. was composed </w:t>
      </w:r>
      <w:r>
        <w:t>of seven genes, including the FOXP3 transcription factor, whose expression is a hallmark of CD4+ regulatory T (Treg) cells[15,</w:t>
      </w:r>
      <w:del w:id="80" w:author="Revision" w:date="2017-05-10T13:23:00Z">
        <w:r w:rsidR="002C2E6B">
          <w:delText>21</w:delText>
        </w:r>
      </w:del>
      <w:ins w:id="81" w:author="Revision" w:date="2017-05-10T13:23:00Z">
        <w:r>
          <w:t>22</w:t>
        </w:r>
      </w:ins>
      <w:r>
        <w:t>]. Pearson correlation analysis of the other members of this signature with FOXP3 across TCGA tumors revealed only 1 marker with</w:t>
      </w:r>
      <w:r>
        <w:t xml:space="preserve"> correlation above 0.5 (CTLA4, 0.76) and two markers with correlation below 0.1 (IL4, 0.05; IL5, 0.01).</w:t>
      </w:r>
      <w:del w:id="82" w:author="Revision" w:date="2017-05-10T13:23:00Z">
        <w:r w:rsidR="002C2E6B">
          <w:delText xml:space="preserve"> Other possible candidate markers for Treg cells include TIGIT, PTPRC (CD25), and TNFSF18 (GARP). TIGIT exhibited high correlation to FOXP3 (0.79). However, TIGIT's correlation to CD8A (a marker for CD8+ T cells) was higher (0.8). Finally, CD25 and GARP correlations to FOXP3 were modest (FOXP3-CD25, correlation 0.56; FOXP3-GARP, correlation 0.55).</w:delText>
        </w:r>
      </w:del>
    </w:p>
    <w:p w14:paraId="13076CA7" w14:textId="35E698DD" w:rsidR="00EB5865" w:rsidRDefault="00BA480A">
      <w:pPr>
        <w:pStyle w:val="BodyText"/>
        <w:rPr>
          <w:ins w:id="83" w:author="Revision" w:date="2017-05-10T13:23:00Z"/>
        </w:rPr>
      </w:pPr>
      <w:r>
        <w:t>We therefore created alternative sets of transcriptional markers for immune cell types, designed to be appropriate to study of complex tumor samples. We</w:t>
      </w:r>
      <w:r>
        <w:t xml:space="preserve"> did this by demanding that members of a set retain correlation with each other when examining TCGA tumors, and also that they are highly ranking neighbors of each other when looking at correlations of all transcripts in TCGA RNA-seq data. These sets were </w:t>
      </w:r>
      <w:r>
        <w:t xml:space="preserve">derived by first evaluating co-expression of candidate sentinel markers that displayed selectivity of RNA expression for the target cell type (CD8A for CD8+ T cells, FOXP3 for </w:t>
      </w:r>
      <w:del w:id="84" w:author="Revision" w:date="2017-05-10T13:23:00Z">
        <w:r w:rsidR="002C2E6B">
          <w:delText>Tregs</w:delText>
        </w:r>
      </w:del>
      <w:ins w:id="85" w:author="Revision" w:date="2017-05-10T13:23:00Z">
        <w:r>
          <w:t>regulatory T cells</w:t>
        </w:r>
      </w:ins>
      <w:r>
        <w:t>, etc) with all transcripts across TCGA solid-tumor cohorts (d</w:t>
      </w:r>
      <w:r>
        <w:t>etails in Methods). We then used a stringent metric of mutual rank distance to identify gene neighbors for the sentinel markers[</w:t>
      </w:r>
      <w:del w:id="86" w:author="Revision" w:date="2017-05-10T13:23:00Z">
        <w:r w:rsidR="002C2E6B">
          <w:delText>22</w:delText>
        </w:r>
      </w:del>
      <w:ins w:id="87" w:author="Revision" w:date="2017-05-10T13:23:00Z">
        <w:r>
          <w:t>23</w:t>
        </w:r>
      </w:ins>
      <w:r>
        <w:t>] (Table 1). The principle of the mutual rank metric is that that highest scoring gene neighbors are not only highly correlate</w:t>
      </w:r>
      <w:r>
        <w:t>d with each other</w:t>
      </w:r>
      <w:ins w:id="88" w:author="Revision" w:date="2017-05-10T13:23:00Z">
        <w:r>
          <w:t>,</w:t>
        </w:r>
      </w:ins>
      <w:r>
        <w:t xml:space="preserve"> but are</w:t>
      </w:r>
      <w:ins w:id="89" w:author="Revision" w:date="2017-05-10T13:23:00Z">
        <w:r>
          <w:t xml:space="preserve"> also</w:t>
        </w:r>
      </w:ins>
      <w:r>
        <w:t xml:space="preserve"> each other's highest ranking match, and a penalty is applied as as these mutual ranks become lower. These methods were employed to </w:t>
      </w:r>
      <w:del w:id="90" w:author="Revision" w:date="2017-05-10T13:23:00Z">
        <w:r w:rsidR="002C2E6B">
          <w:delText xml:space="preserve">try to </w:delText>
        </w:r>
      </w:del>
      <w:r>
        <w:t>limit the inclusion of transcripts that are present in a more diverse range of cell types tha</w:t>
      </w:r>
      <w:r>
        <w:t>n the sentinel (manuscript in preparation).</w:t>
      </w:r>
      <w:del w:id="91" w:author="Revision" w:date="2017-05-10T13:23:00Z">
        <w:r w:rsidR="002C2E6B">
          <w:delText xml:space="preserve"> </w:delText>
        </w:r>
      </w:del>
    </w:p>
    <w:p w14:paraId="1EDFEB48" w14:textId="0CD61630" w:rsidR="00EB5865" w:rsidRDefault="00BA480A">
      <w:pPr>
        <w:pStyle w:val="BodyText"/>
      </w:pPr>
      <w:r>
        <w:t xml:space="preserve">Figure </w:t>
      </w:r>
      <w:del w:id="92" w:author="Revision" w:date="2017-05-10T13:23:00Z">
        <w:r w:rsidR="002C2E6B">
          <w:delText>1</w:delText>
        </w:r>
      </w:del>
      <w:ins w:id="93" w:author="Revision" w:date="2017-05-10T13:23:00Z">
        <w:r>
          <w:t>1B</w:t>
        </w:r>
      </w:ins>
      <w:r>
        <w:t xml:space="preserve"> presents one example, a view of the (mutual rank) co-regulatory network around around FOXP3</w:t>
      </w:r>
      <w:del w:id="94" w:author="Revision" w:date="2017-05-10T13:23:00Z">
        <w:r w:rsidR="002C2E6B">
          <w:delText>.</w:delText>
        </w:r>
      </w:del>
      <w:ins w:id="95" w:author="Revision" w:date="2017-05-10T13:23:00Z">
        <w:r>
          <w:t>, a canonical marker of immuno-suppressive regulatory T cells.</w:t>
        </w:r>
      </w:ins>
      <w:r>
        <w:t xml:space="preserve"> Transcript abundances for CCR8</w:t>
      </w:r>
      <w:del w:id="96" w:author="Revision" w:date="2017-05-10T13:23:00Z">
        <w:r w:rsidR="002C2E6B">
          <w:delText xml:space="preserve"> and CCR4</w:delText>
        </w:r>
      </w:del>
      <w:r>
        <w:t xml:space="preserve"> possessed a both </w:t>
      </w:r>
      <w:r>
        <w:t xml:space="preserve">a strong as well as selective correlation to FOXP3 when compared to other neighbors, including transcripts </w:t>
      </w:r>
      <w:r>
        <w:lastRenderedPageBreak/>
        <w:t xml:space="preserve">probably more reflective of pan-T cell content (CD3 epsilon/CD3E, CD2), or markers correlated with both FOXP3 and pan-T markers (TIGIT, ICOS). </w:t>
      </w:r>
      <w:ins w:id="97" w:author="Revision" w:date="2017-05-10T13:23:00Z">
        <w:r>
          <w:t>A simi</w:t>
        </w:r>
        <w:r>
          <w:t xml:space="preserve">lar mutual rank analysis of the Tiros et al. single cell melanoma RNA-seq confirmed the co-expression of </w:t>
        </w:r>
      </w:ins>
      <w:r>
        <w:t>FOXP3</w:t>
      </w:r>
      <w:del w:id="98" w:author="Revision" w:date="2017-05-10T13:23:00Z">
        <w:r w:rsidR="002C2E6B">
          <w:delText>, CCR8,</w:delText>
        </w:r>
      </w:del>
      <w:r>
        <w:t xml:space="preserve"> and </w:t>
      </w:r>
      <w:del w:id="99" w:author="Revision" w:date="2017-05-10T13:23:00Z">
        <w:r w:rsidR="002C2E6B">
          <w:delText>CCR4</w:delText>
        </w:r>
      </w:del>
      <w:ins w:id="100" w:author="Revision" w:date="2017-05-10T13:23:00Z">
        <w:r>
          <w:t>CCR8 (Figure 1C). FOXP3 and CCR8</w:t>
        </w:r>
      </w:ins>
      <w:r>
        <w:t xml:space="preserve"> were ultimately chosen as a signature set for Treg estimation. </w:t>
      </w:r>
      <w:del w:id="101" w:author="Revision" w:date="2017-05-10T13:23:00Z">
        <w:r w:rsidR="002C2E6B">
          <w:delText>Simple means or</w:delText>
        </w:r>
      </w:del>
      <w:ins w:id="102" w:author="Revision" w:date="2017-05-10T13:23:00Z">
        <w:r>
          <w:t>Signature sets for other immune cell types we</w:t>
        </w:r>
        <w:r>
          <w:t>re derived in a similar fashion; for macrophages, a highly co-regulated set (VSIG4, CD163, MS4A4A) was derived (Macrophage: Figure 1D). To create a quantitative score from the signature genes, simple</w:t>
        </w:r>
      </w:ins>
      <w:r>
        <w:t xml:space="preserve"> medians of each marker set were used</w:t>
      </w:r>
      <w:del w:id="103" w:author="Revision" w:date="2017-05-10T13:23:00Z">
        <w:r w:rsidR="002C2E6B">
          <w:delText xml:space="preserve"> as a signature score</w:delText>
        </w:r>
      </w:del>
      <w:r>
        <w:t xml:space="preserve">, once </w:t>
      </w:r>
      <w:del w:id="104" w:author="Revision" w:date="2017-05-10T13:23:00Z">
        <w:r w:rsidR="002C2E6B">
          <w:delText>each marker's</w:delText>
        </w:r>
      </w:del>
      <w:ins w:id="105" w:author="Revision" w:date="2017-05-10T13:23:00Z">
        <w:r>
          <w:t>individual ma</w:t>
        </w:r>
        <w:r>
          <w:t>rker</w:t>
        </w:r>
      </w:ins>
      <w:r>
        <w:t xml:space="preserve"> expression was normalized to a standard distribution (details in Methods).</w:t>
      </w:r>
    </w:p>
    <w:p w14:paraId="0F51EDDE" w14:textId="77777777" w:rsidR="00EB5865" w:rsidRDefault="00BA480A">
      <w:pPr>
        <w:pStyle w:val="BodyText"/>
      </w:pPr>
      <w:r>
        <w:rPr>
          <w:b/>
        </w:rPr>
        <w:t>Table 1. RNA-seq based marker sets created and used in this study to estimate immune cell levels in tumors.</w:t>
      </w:r>
    </w:p>
    <w:tbl>
      <w:tblPr>
        <w:tblW w:w="5000" w:type="pct"/>
        <w:tblLook w:val="07E0" w:firstRow="1" w:lastRow="1" w:firstColumn="1" w:lastColumn="1" w:noHBand="1" w:noVBand="1"/>
        <w:tblPrChange w:id="106" w:author="Revision" w:date="2017-05-10T13:23:00Z">
          <w:tblPr>
            <w:tblW w:w="5000" w:type="pct"/>
            <w:tblLook w:val="07E0" w:firstRow="1" w:lastRow="1" w:firstColumn="1" w:lastColumn="1" w:noHBand="1" w:noVBand="1"/>
          </w:tblPr>
        </w:tblPrChange>
      </w:tblPr>
      <w:tblGrid>
        <w:gridCol w:w="1150"/>
        <w:gridCol w:w="6816"/>
        <w:gridCol w:w="2474"/>
        <w:tblGridChange w:id="107">
          <w:tblGrid>
            <w:gridCol w:w="1150"/>
            <w:gridCol w:w="40"/>
            <w:gridCol w:w="6758"/>
            <w:gridCol w:w="18"/>
            <w:gridCol w:w="2474"/>
          </w:tblGrid>
        </w:tblGridChange>
      </w:tblGrid>
      <w:tr w:rsidR="00EB5865" w14:paraId="1BB01BD4" w14:textId="77777777">
        <w:tc>
          <w:tcPr>
            <w:tcW w:w="0" w:type="auto"/>
            <w:tcBorders>
              <w:bottom w:val="single" w:sz="0" w:space="0" w:color="auto"/>
            </w:tcBorders>
            <w:vAlign w:val="bottom"/>
            <w:tcPrChange w:id="108" w:author="Revision" w:date="2017-05-10T13:23:00Z">
              <w:tcPr>
                <w:tcW w:w="0" w:type="auto"/>
                <w:gridSpan w:val="2"/>
                <w:tcBorders>
                  <w:bottom w:val="single" w:sz="0" w:space="0" w:color="auto"/>
                </w:tcBorders>
                <w:vAlign w:val="bottom"/>
              </w:tcPr>
            </w:tcPrChange>
          </w:tcPr>
          <w:p w14:paraId="551F26C7" w14:textId="77777777" w:rsidR="00EB5865" w:rsidRDefault="00BA480A" w:rsidP="00F1122E">
            <w:pPr>
              <w:pStyle w:val="Compact"/>
            </w:pPr>
            <w:r>
              <w:t>Signature</w:t>
            </w:r>
          </w:p>
        </w:tc>
        <w:tc>
          <w:tcPr>
            <w:tcW w:w="0" w:type="auto"/>
            <w:tcBorders>
              <w:bottom w:val="single" w:sz="0" w:space="0" w:color="auto"/>
            </w:tcBorders>
            <w:vAlign w:val="bottom"/>
            <w:tcPrChange w:id="109" w:author="Revision" w:date="2017-05-10T13:23:00Z">
              <w:tcPr>
                <w:tcW w:w="0" w:type="auto"/>
                <w:tcBorders>
                  <w:bottom w:val="single" w:sz="0" w:space="0" w:color="auto"/>
                </w:tcBorders>
                <w:vAlign w:val="bottom"/>
              </w:tcPr>
            </w:tcPrChange>
          </w:tcPr>
          <w:p w14:paraId="271F84EC" w14:textId="77777777" w:rsidR="00EB5865" w:rsidRDefault="00BA480A">
            <w:pPr>
              <w:pStyle w:val="Compact"/>
              <w:pPrChange w:id="110" w:author="Revision" w:date="2017-05-10T13:23:00Z">
                <w:pPr>
                  <w:pStyle w:val="Compact"/>
                  <w:jc w:val="left"/>
                </w:pPr>
              </w:pPrChange>
            </w:pPr>
            <w:r>
              <w:t>Membership</w:t>
            </w:r>
          </w:p>
        </w:tc>
        <w:tc>
          <w:tcPr>
            <w:tcW w:w="0" w:type="auto"/>
            <w:tcBorders>
              <w:bottom w:val="single" w:sz="0" w:space="0" w:color="auto"/>
            </w:tcBorders>
            <w:vAlign w:val="bottom"/>
            <w:tcPrChange w:id="111" w:author="Revision" w:date="2017-05-10T13:23:00Z">
              <w:tcPr>
                <w:tcW w:w="0" w:type="auto"/>
                <w:gridSpan w:val="2"/>
                <w:tcBorders>
                  <w:bottom w:val="single" w:sz="0" w:space="0" w:color="auto"/>
                </w:tcBorders>
                <w:vAlign w:val="bottom"/>
              </w:tcPr>
            </w:tcPrChange>
          </w:tcPr>
          <w:p w14:paraId="7F3B2966" w14:textId="77777777" w:rsidR="00EB5865" w:rsidRDefault="00BA480A">
            <w:pPr>
              <w:pStyle w:val="Compact"/>
              <w:pPrChange w:id="112" w:author="Revision" w:date="2017-05-10T13:23:00Z">
                <w:pPr>
                  <w:pStyle w:val="Compact"/>
                  <w:jc w:val="left"/>
                </w:pPr>
              </w:pPrChange>
            </w:pPr>
            <w:r>
              <w:t>Description</w:t>
            </w:r>
          </w:p>
        </w:tc>
      </w:tr>
      <w:tr w:rsidR="00EB5865" w14:paraId="5BC3FC16" w14:textId="77777777">
        <w:tc>
          <w:tcPr>
            <w:tcW w:w="0" w:type="auto"/>
          </w:tcPr>
          <w:p w14:paraId="4E284B89" w14:textId="77777777" w:rsidR="00EB5865" w:rsidRDefault="00BA480A">
            <w:pPr>
              <w:pStyle w:val="Compact"/>
            </w:pPr>
            <w:r>
              <w:t>TCD8</w:t>
            </w:r>
          </w:p>
        </w:tc>
        <w:tc>
          <w:tcPr>
            <w:tcW w:w="0" w:type="auto"/>
          </w:tcPr>
          <w:p w14:paraId="7AE6B775" w14:textId="0C1DE637" w:rsidR="00EB5865" w:rsidRDefault="00BA480A">
            <w:pPr>
              <w:pStyle w:val="Compact"/>
            </w:pPr>
            <w:r>
              <w:t xml:space="preserve">CD8A, </w:t>
            </w:r>
            <w:del w:id="113" w:author="Revision" w:date="2017-05-10T13:23:00Z">
              <w:r w:rsidR="002C2E6B">
                <w:delText>SLA2</w:delText>
              </w:r>
            </w:del>
            <w:ins w:id="114" w:author="Revision" w:date="2017-05-10T13:23:00Z">
              <w:r>
                <w:t>CD8B</w:t>
              </w:r>
            </w:ins>
          </w:p>
        </w:tc>
        <w:tc>
          <w:tcPr>
            <w:tcW w:w="0" w:type="auto"/>
          </w:tcPr>
          <w:p w14:paraId="00190AE7" w14:textId="77777777" w:rsidR="00EB5865" w:rsidRDefault="00BA480A">
            <w:pPr>
              <w:pStyle w:val="Compact"/>
            </w:pPr>
            <w:r>
              <w:t>CD8+ T cell</w:t>
            </w:r>
          </w:p>
        </w:tc>
      </w:tr>
      <w:tr w:rsidR="00EB5865" w14:paraId="604C860F" w14:textId="77777777">
        <w:tc>
          <w:tcPr>
            <w:tcW w:w="0" w:type="auto"/>
          </w:tcPr>
          <w:p w14:paraId="08AAAC5E" w14:textId="77777777" w:rsidR="00EB5865" w:rsidRDefault="00BA480A">
            <w:pPr>
              <w:pStyle w:val="Compact"/>
            </w:pPr>
            <w:r>
              <w:t>Treg</w:t>
            </w:r>
          </w:p>
        </w:tc>
        <w:tc>
          <w:tcPr>
            <w:tcW w:w="0" w:type="auto"/>
          </w:tcPr>
          <w:p w14:paraId="16A34122" w14:textId="721576FD" w:rsidR="00EB5865" w:rsidRDefault="00BA480A">
            <w:pPr>
              <w:pStyle w:val="Compact"/>
            </w:pPr>
            <w:r>
              <w:t>FOXP3, CCR8</w:t>
            </w:r>
            <w:del w:id="115" w:author="Revision" w:date="2017-05-10T13:23:00Z">
              <w:r w:rsidR="002C2E6B">
                <w:delText>, CCR4</w:delText>
              </w:r>
            </w:del>
          </w:p>
        </w:tc>
        <w:tc>
          <w:tcPr>
            <w:tcW w:w="0" w:type="auto"/>
          </w:tcPr>
          <w:p w14:paraId="1006648F" w14:textId="77777777" w:rsidR="00EB5865" w:rsidRDefault="00BA480A">
            <w:pPr>
              <w:pStyle w:val="Compact"/>
            </w:pPr>
            <w:r>
              <w:t>Regulatory T cell</w:t>
            </w:r>
          </w:p>
        </w:tc>
      </w:tr>
      <w:tr w:rsidR="00EB5865" w14:paraId="5D9CAB79" w14:textId="77777777">
        <w:tc>
          <w:tcPr>
            <w:tcW w:w="0" w:type="auto"/>
          </w:tcPr>
          <w:p w14:paraId="72BFCB8E" w14:textId="77777777" w:rsidR="00EB5865" w:rsidRDefault="00BA480A">
            <w:pPr>
              <w:pStyle w:val="Compact"/>
            </w:pPr>
            <w:r>
              <w:t>Tcell</w:t>
            </w:r>
          </w:p>
        </w:tc>
        <w:tc>
          <w:tcPr>
            <w:tcW w:w="0" w:type="auto"/>
          </w:tcPr>
          <w:p w14:paraId="42F10C2F" w14:textId="3C82ABCA" w:rsidR="00EB5865" w:rsidRDefault="002C2E6B">
            <w:pPr>
              <w:pStyle w:val="Compact"/>
            </w:pPr>
            <w:del w:id="116" w:author="Revision" w:date="2017-05-10T13:23:00Z">
              <w:r>
                <w:delText>SIRPG</w:delText>
              </w:r>
            </w:del>
            <w:ins w:id="117" w:author="Revision" w:date="2017-05-10T13:23:00Z">
              <w:r w:rsidR="00BA480A">
                <w:t>CD3D</w:t>
              </w:r>
            </w:ins>
            <w:r w:rsidR="00BA480A">
              <w:t>, CD3E</w:t>
            </w:r>
            <w:ins w:id="118" w:author="Revision" w:date="2017-05-10T13:23:00Z">
              <w:r w:rsidR="00BA480A">
                <w:t>, CD2</w:t>
              </w:r>
            </w:ins>
          </w:p>
        </w:tc>
        <w:tc>
          <w:tcPr>
            <w:tcW w:w="0" w:type="auto"/>
          </w:tcPr>
          <w:p w14:paraId="346D3BD2" w14:textId="77777777" w:rsidR="00EB5865" w:rsidRDefault="00BA480A">
            <w:pPr>
              <w:pStyle w:val="Compact"/>
            </w:pPr>
            <w:r>
              <w:t>T cell (general)</w:t>
            </w:r>
          </w:p>
        </w:tc>
      </w:tr>
      <w:tr w:rsidR="00EB5865" w14:paraId="700F1FFF" w14:textId="77777777">
        <w:tc>
          <w:tcPr>
            <w:tcW w:w="0" w:type="auto"/>
          </w:tcPr>
          <w:p w14:paraId="5E6B2609" w14:textId="77777777" w:rsidR="00EB5865" w:rsidRDefault="00BA480A">
            <w:pPr>
              <w:pStyle w:val="Compact"/>
            </w:pPr>
            <w:r>
              <w:t>Bcell</w:t>
            </w:r>
          </w:p>
        </w:tc>
        <w:tc>
          <w:tcPr>
            <w:tcW w:w="0" w:type="auto"/>
          </w:tcPr>
          <w:p w14:paraId="4F9F0262" w14:textId="7C05432A" w:rsidR="00EB5865" w:rsidRDefault="00BA480A">
            <w:pPr>
              <w:pStyle w:val="Compact"/>
            </w:pPr>
            <w:r>
              <w:t xml:space="preserve">CD19, </w:t>
            </w:r>
            <w:del w:id="119" w:author="Revision" w:date="2017-05-10T13:23:00Z">
              <w:r w:rsidR="002C2E6B">
                <w:delText>CD79B</w:delText>
              </w:r>
            </w:del>
            <w:ins w:id="120" w:author="Revision" w:date="2017-05-10T13:23:00Z">
              <w:r>
                <w:t>CD79A</w:t>
              </w:r>
            </w:ins>
            <w:r>
              <w:t>, MS4A1</w:t>
            </w:r>
          </w:p>
        </w:tc>
        <w:tc>
          <w:tcPr>
            <w:tcW w:w="0" w:type="auto"/>
          </w:tcPr>
          <w:p w14:paraId="222B3EA6" w14:textId="77777777" w:rsidR="00EB5865" w:rsidRDefault="00BA480A">
            <w:pPr>
              <w:pStyle w:val="Compact"/>
            </w:pPr>
            <w:r>
              <w:t>B cell</w:t>
            </w:r>
          </w:p>
        </w:tc>
      </w:tr>
      <w:tr w:rsidR="00EB5865" w14:paraId="21741080" w14:textId="77777777">
        <w:tc>
          <w:tcPr>
            <w:tcW w:w="0" w:type="auto"/>
            <w:tcPrChange w:id="121" w:author="Revision" w:date="2017-05-10T13:23:00Z">
              <w:tcPr>
                <w:tcW w:w="0" w:type="auto"/>
                <w:gridSpan w:val="2"/>
              </w:tcPr>
            </w:tcPrChange>
          </w:tcPr>
          <w:p w14:paraId="0F4B7499" w14:textId="77777777" w:rsidR="00EB5865" w:rsidRDefault="00BA480A" w:rsidP="00F1122E">
            <w:pPr>
              <w:pStyle w:val="Compact"/>
            </w:pPr>
            <w:r>
              <w:t>NK</w:t>
            </w:r>
          </w:p>
        </w:tc>
        <w:tc>
          <w:tcPr>
            <w:tcW w:w="0" w:type="auto"/>
            <w:tcPrChange w:id="122" w:author="Revision" w:date="2017-05-10T13:23:00Z">
              <w:tcPr>
                <w:tcW w:w="0" w:type="auto"/>
              </w:tcPr>
            </w:tcPrChange>
          </w:tcPr>
          <w:p w14:paraId="5CC4C7E7" w14:textId="77777777" w:rsidR="00EB5865" w:rsidRDefault="00BA480A">
            <w:pPr>
              <w:pStyle w:val="Compact"/>
              <w:pPrChange w:id="123" w:author="Revision" w:date="2017-05-10T13:23:00Z">
                <w:pPr>
                  <w:pStyle w:val="Compact"/>
                  <w:jc w:val="left"/>
                </w:pPr>
              </w:pPrChange>
            </w:pPr>
            <w:r>
              <w:t>KIR2DL1, KIR2DL3, KIR2DL4, KIR3DL1, KIR3DL2, KIR3DL3, KIR2DS4</w:t>
            </w:r>
          </w:p>
        </w:tc>
        <w:tc>
          <w:tcPr>
            <w:tcW w:w="0" w:type="auto"/>
            <w:tcPrChange w:id="124" w:author="Revision" w:date="2017-05-10T13:23:00Z">
              <w:tcPr>
                <w:tcW w:w="0" w:type="auto"/>
                <w:gridSpan w:val="2"/>
              </w:tcPr>
            </w:tcPrChange>
          </w:tcPr>
          <w:p w14:paraId="0435DD36" w14:textId="77777777" w:rsidR="00EB5865" w:rsidRDefault="00BA480A">
            <w:pPr>
              <w:pStyle w:val="Compact"/>
              <w:pPrChange w:id="125" w:author="Revision" w:date="2017-05-10T13:23:00Z">
                <w:pPr>
                  <w:pStyle w:val="Compact"/>
                  <w:jc w:val="left"/>
                </w:pPr>
              </w:pPrChange>
            </w:pPr>
            <w:r>
              <w:t>Natural killer cell</w:t>
            </w:r>
          </w:p>
        </w:tc>
      </w:tr>
      <w:tr w:rsidR="00EB5865" w14:paraId="3508DC74" w14:textId="77777777">
        <w:tc>
          <w:tcPr>
            <w:tcW w:w="0" w:type="auto"/>
            <w:tcPrChange w:id="126" w:author="Revision" w:date="2017-05-10T13:23:00Z">
              <w:tcPr>
                <w:tcW w:w="0" w:type="auto"/>
                <w:gridSpan w:val="2"/>
              </w:tcPr>
            </w:tcPrChange>
          </w:tcPr>
          <w:p w14:paraId="7CA9B498" w14:textId="77777777" w:rsidR="00EB5865" w:rsidRDefault="00BA480A" w:rsidP="00F1122E">
            <w:pPr>
              <w:pStyle w:val="Compact"/>
            </w:pPr>
            <w:r>
              <w:t>Mono</w:t>
            </w:r>
          </w:p>
        </w:tc>
        <w:tc>
          <w:tcPr>
            <w:tcW w:w="0" w:type="auto"/>
            <w:tcPrChange w:id="127" w:author="Revision" w:date="2017-05-10T13:23:00Z">
              <w:tcPr>
                <w:tcW w:w="0" w:type="auto"/>
              </w:tcPr>
            </w:tcPrChange>
          </w:tcPr>
          <w:p w14:paraId="158230F8" w14:textId="77777777" w:rsidR="00EB5865" w:rsidRDefault="00BA480A">
            <w:pPr>
              <w:pStyle w:val="Compact"/>
              <w:pPrChange w:id="128" w:author="Revision" w:date="2017-05-10T13:23:00Z">
                <w:pPr>
                  <w:pStyle w:val="Compact"/>
                  <w:jc w:val="left"/>
                </w:pPr>
              </w:pPrChange>
            </w:pPr>
            <w:r>
              <w:t>CD86, CSF1R, C3AR1</w:t>
            </w:r>
          </w:p>
        </w:tc>
        <w:tc>
          <w:tcPr>
            <w:tcW w:w="0" w:type="auto"/>
            <w:tcPrChange w:id="129" w:author="Revision" w:date="2017-05-10T13:23:00Z">
              <w:tcPr>
                <w:tcW w:w="0" w:type="auto"/>
                <w:gridSpan w:val="2"/>
              </w:tcPr>
            </w:tcPrChange>
          </w:tcPr>
          <w:p w14:paraId="3E9D5669" w14:textId="77777777" w:rsidR="00EB5865" w:rsidRDefault="00BA480A">
            <w:pPr>
              <w:pStyle w:val="Compact"/>
              <w:pPrChange w:id="130" w:author="Revision" w:date="2017-05-10T13:23:00Z">
                <w:pPr>
                  <w:pStyle w:val="Compact"/>
                  <w:jc w:val="left"/>
                </w:pPr>
              </w:pPrChange>
            </w:pPr>
            <w:r>
              <w:t>Monocyte</w:t>
            </w:r>
          </w:p>
        </w:tc>
      </w:tr>
      <w:tr w:rsidR="00EB5865" w14:paraId="0452D422" w14:textId="77777777">
        <w:tc>
          <w:tcPr>
            <w:tcW w:w="0" w:type="auto"/>
          </w:tcPr>
          <w:p w14:paraId="2FFE0D9B" w14:textId="77777777" w:rsidR="00EB5865" w:rsidRDefault="00BA480A">
            <w:pPr>
              <w:pStyle w:val="Compact"/>
            </w:pPr>
            <w:r>
              <w:t>MFm2</w:t>
            </w:r>
          </w:p>
        </w:tc>
        <w:tc>
          <w:tcPr>
            <w:tcW w:w="0" w:type="auto"/>
          </w:tcPr>
          <w:p w14:paraId="405CC761" w14:textId="70EE99D7" w:rsidR="00EB5865" w:rsidRDefault="00BA480A">
            <w:pPr>
              <w:pStyle w:val="Compact"/>
            </w:pPr>
            <w:r>
              <w:t xml:space="preserve">CD163, VSIG4, </w:t>
            </w:r>
            <w:del w:id="131" w:author="Revision" w:date="2017-05-10T13:23:00Z">
              <w:r w:rsidR="002C2E6B">
                <w:delText>FOLR2</w:delText>
              </w:r>
            </w:del>
            <w:ins w:id="132" w:author="Revision" w:date="2017-05-10T13:23:00Z">
              <w:r>
                <w:t>MS4A4A</w:t>
              </w:r>
            </w:ins>
          </w:p>
        </w:tc>
        <w:tc>
          <w:tcPr>
            <w:tcW w:w="0" w:type="auto"/>
          </w:tcPr>
          <w:p w14:paraId="4259A66F" w14:textId="77777777" w:rsidR="00EB5865" w:rsidRDefault="00BA480A">
            <w:pPr>
              <w:pStyle w:val="Compact"/>
            </w:pPr>
            <w:r>
              <w:t>M2 Macrophage</w:t>
            </w:r>
          </w:p>
        </w:tc>
      </w:tr>
      <w:tr w:rsidR="00EB5865" w14:paraId="3317E4CE" w14:textId="77777777">
        <w:tc>
          <w:tcPr>
            <w:tcW w:w="0" w:type="auto"/>
            <w:tcPrChange w:id="133" w:author="Revision" w:date="2017-05-10T13:23:00Z">
              <w:tcPr>
                <w:tcW w:w="0" w:type="auto"/>
                <w:gridSpan w:val="2"/>
              </w:tcPr>
            </w:tcPrChange>
          </w:tcPr>
          <w:p w14:paraId="78A0CDBA" w14:textId="77777777" w:rsidR="00EB5865" w:rsidRDefault="00BA480A" w:rsidP="00F1122E">
            <w:pPr>
              <w:pStyle w:val="Compact"/>
            </w:pPr>
            <w:r>
              <w:t>TregCD8</w:t>
            </w:r>
          </w:p>
        </w:tc>
        <w:tc>
          <w:tcPr>
            <w:tcW w:w="0" w:type="auto"/>
            <w:tcPrChange w:id="134" w:author="Revision" w:date="2017-05-10T13:23:00Z">
              <w:tcPr>
                <w:tcW w:w="0" w:type="auto"/>
              </w:tcPr>
            </w:tcPrChange>
          </w:tcPr>
          <w:p w14:paraId="4C014D4F" w14:textId="77777777" w:rsidR="00EB5865" w:rsidRDefault="00BA480A">
            <w:pPr>
              <w:pStyle w:val="Compact"/>
              <w:pPrChange w:id="135" w:author="Revision" w:date="2017-05-10T13:23:00Z">
                <w:pPr>
                  <w:pStyle w:val="Compact"/>
                  <w:jc w:val="left"/>
                </w:pPr>
              </w:pPrChange>
            </w:pPr>
            <w:r>
              <w:t>Treg, TCD8</w:t>
            </w:r>
          </w:p>
        </w:tc>
        <w:tc>
          <w:tcPr>
            <w:tcW w:w="0" w:type="auto"/>
            <w:tcPrChange w:id="136" w:author="Revision" w:date="2017-05-10T13:23:00Z">
              <w:tcPr>
                <w:tcW w:w="0" w:type="auto"/>
                <w:gridSpan w:val="2"/>
              </w:tcPr>
            </w:tcPrChange>
          </w:tcPr>
          <w:p w14:paraId="68FFA989" w14:textId="77777777" w:rsidR="00EB5865" w:rsidRDefault="00BA480A">
            <w:pPr>
              <w:pStyle w:val="Compact"/>
              <w:pPrChange w:id="137" w:author="Revision" w:date="2017-05-10T13:23:00Z">
                <w:pPr>
                  <w:pStyle w:val="Compact"/>
                  <w:jc w:val="left"/>
                </w:pPr>
              </w:pPrChange>
            </w:pPr>
            <w:r>
              <w:t>Treg versus CD8+ T cell</w:t>
            </w:r>
          </w:p>
        </w:tc>
      </w:tr>
      <w:tr w:rsidR="00EB5865" w14:paraId="185941C4" w14:textId="77777777">
        <w:tc>
          <w:tcPr>
            <w:tcW w:w="0" w:type="auto"/>
            <w:tcPrChange w:id="138" w:author="Revision" w:date="2017-05-10T13:23:00Z">
              <w:tcPr>
                <w:tcW w:w="0" w:type="auto"/>
                <w:gridSpan w:val="2"/>
              </w:tcPr>
            </w:tcPrChange>
          </w:tcPr>
          <w:p w14:paraId="36B18C3A" w14:textId="77777777" w:rsidR="00EB5865" w:rsidRDefault="00BA480A" w:rsidP="00F1122E">
            <w:pPr>
              <w:pStyle w:val="Compact"/>
            </w:pPr>
            <w:r>
              <w:t>NKCD8</w:t>
            </w:r>
          </w:p>
        </w:tc>
        <w:tc>
          <w:tcPr>
            <w:tcW w:w="0" w:type="auto"/>
            <w:tcPrChange w:id="139" w:author="Revision" w:date="2017-05-10T13:23:00Z">
              <w:tcPr>
                <w:tcW w:w="0" w:type="auto"/>
              </w:tcPr>
            </w:tcPrChange>
          </w:tcPr>
          <w:p w14:paraId="545D5B4B" w14:textId="77777777" w:rsidR="00EB5865" w:rsidRDefault="00BA480A">
            <w:pPr>
              <w:pStyle w:val="Compact"/>
              <w:pPrChange w:id="140" w:author="Revision" w:date="2017-05-10T13:23:00Z">
                <w:pPr>
                  <w:pStyle w:val="Compact"/>
                  <w:jc w:val="left"/>
                </w:pPr>
              </w:pPrChange>
            </w:pPr>
            <w:r>
              <w:t>NK, TCD8</w:t>
            </w:r>
          </w:p>
        </w:tc>
        <w:tc>
          <w:tcPr>
            <w:tcW w:w="0" w:type="auto"/>
            <w:tcPrChange w:id="141" w:author="Revision" w:date="2017-05-10T13:23:00Z">
              <w:tcPr>
                <w:tcW w:w="0" w:type="auto"/>
                <w:gridSpan w:val="2"/>
              </w:tcPr>
            </w:tcPrChange>
          </w:tcPr>
          <w:p w14:paraId="1C843E5D" w14:textId="77777777" w:rsidR="00EB5865" w:rsidRDefault="00BA480A">
            <w:pPr>
              <w:pStyle w:val="Compact"/>
              <w:pPrChange w:id="142" w:author="Revision" w:date="2017-05-10T13:23:00Z">
                <w:pPr>
                  <w:pStyle w:val="Compact"/>
                  <w:jc w:val="left"/>
                </w:pPr>
              </w:pPrChange>
            </w:pPr>
            <w:r>
              <w:t>NK versus CD8+ T cell</w:t>
            </w:r>
          </w:p>
        </w:tc>
      </w:tr>
    </w:tbl>
    <w:p w14:paraId="644A157D" w14:textId="77777777" w:rsidR="002A0F03" w:rsidRDefault="00BA480A">
      <w:pPr>
        <w:pStyle w:val="BodyText"/>
        <w:rPr>
          <w:del w:id="143" w:author="Revision" w:date="2017-05-10T13:23:00Z"/>
        </w:rPr>
      </w:pPr>
      <w:moveFromRangeStart w:id="144" w:author="Revision" w:date="2017-05-10T13:23:00Z" w:name="move482185919"/>
      <w:moveFrom w:id="145" w:author="Revision" w:date="2017-05-10T13:23:00Z">
        <w:r>
          <w:rPr>
            <w:b/>
          </w:rPr>
          <w:t xml:space="preserve">Figure 1. </w:t>
        </w:r>
      </w:moveFrom>
      <w:moveFromRangeEnd w:id="144"/>
      <w:del w:id="146" w:author="Revision" w:date="2017-05-10T13:23:00Z">
        <w:r w:rsidR="002C2E6B">
          <w:rPr>
            <w:b/>
          </w:rPr>
          <w:delText>Mutual rank-based co-regulatory network around FOXP3</w:delText>
        </w:r>
      </w:del>
      <w:moveFromRangeStart w:id="147" w:author="Revision" w:date="2017-05-10T13:23:00Z" w:name="move482185920"/>
      <w:moveFrom w:id="148" w:author="Revision" w:date="2017-05-10T13:23:00Z">
        <w:r>
          <w:rPr>
            <w:rPrChange w:id="149" w:author="Revision" w:date="2017-05-10T13:23:00Z">
              <w:rPr>
                <w:b/>
              </w:rPr>
            </w:rPrChange>
          </w:rPr>
          <w:t>.</w:t>
        </w:r>
        <w:r>
          <w:t xml:space="preserve"> All solid tumor sampl</w:t>
        </w:r>
        <w:r>
          <w:t xml:space="preserve">es in the TCGA pan-cancer data release were used to create the mutual rank correlation network. Color saturation and thickness of lines represent strength of correlation. </w:t>
        </w:r>
      </w:moveFrom>
      <w:moveFromRangeEnd w:id="147"/>
      <w:del w:id="150" w:author="Revision" w:date="2017-05-10T13:23:00Z">
        <w:r w:rsidR="002C2E6B">
          <w:delText>CCR4 and CCR8, in addition to FOXP3, were chosen to create a regulatory T cell (Treg) signature for estimating Treg content in tumors.</w:delText>
        </w:r>
      </w:del>
    </w:p>
    <w:p w14:paraId="333CB6B9" w14:textId="0927464A" w:rsidR="00EB5865" w:rsidRDefault="00BA480A">
      <w:pPr>
        <w:pStyle w:val="BodyText"/>
      </w:pPr>
      <w:r>
        <w:t>Linear regression methods were used to identify tumor genetic changes associated with altered immune state across the tumor cohorts of non-hematopoeitic origin</w:t>
      </w:r>
      <w:r>
        <w:t xml:space="preserve"> in TCGA, using our RNA-based cellular signatures to estimate relative levels of each immune cell type. For study of association with mutation, the estimated overall mutational burden of each tumor was used as a covariate in order to control for the increa</w:t>
      </w:r>
      <w:r>
        <w:t xml:space="preserve">sed likelihood of any specific mutation in tumors with a high mutational load as well as expectation of increased immune infiltrate in highly mutated tumors. For each gene, a gene-level aggregated mutation score as well as position-specific mutations were </w:t>
      </w:r>
      <w:r>
        <w:t>tested for association with estimates of immune content. For gene-level copy number alterations (CNA) we applied estimates of tumor purity, derived from a meta-analysis of TCGA tumors, as a covariate to adjust for possible biases in GISTIC estimates depend</w:t>
      </w:r>
      <w:r>
        <w:t>ing on tumor purity[</w:t>
      </w:r>
      <w:del w:id="151" w:author="Revision" w:date="2017-05-10T13:23:00Z">
        <w:r w:rsidR="002C2E6B">
          <w:delText>23</w:delText>
        </w:r>
      </w:del>
      <w:ins w:id="152" w:author="Revision" w:date="2017-05-10T13:23:00Z">
        <w:r>
          <w:t>24</w:t>
        </w:r>
      </w:ins>
      <w:r>
        <w:t>]. For a given gene, the association of copy number gains and losses on immune state were assessed independently.</w:t>
      </w:r>
    </w:p>
    <w:p w14:paraId="3B3AABBA" w14:textId="1EDE563F" w:rsidR="00EB5865" w:rsidRDefault="00BA480A">
      <w:pPr>
        <w:pStyle w:val="BodyText"/>
      </w:pPr>
      <w:r>
        <w:t>We observed mutations, focal CNA, and large scale CNA, some spanning hundreds of millions of bases, associated with chan</w:t>
      </w:r>
      <w:r>
        <w:t>ges in estimated levels of immune cell types in tumors</w:t>
      </w:r>
      <w:del w:id="153" w:author="Revision" w:date="2017-05-10T13:23:00Z">
        <w:r w:rsidR="002C2E6B">
          <w:delText xml:space="preserve"> (Fig 2). For example, copy number loss of large regions of chromosomes 3, 5, and 6, among others, were in association with decreases in estimates of CD8+ T cells (TCD8), general T cells (</w:delText>
        </w:r>
      </w:del>
      <w:ins w:id="154" w:author="Revision" w:date="2017-05-10T13:23:00Z">
        <w:r>
          <w:t>.For example, in TCGA head and neck cancer, we observed relationships between CD8+ T cell estimates and mutations in the p53 tumor suppressor (TP53, Chr17), caspase 8 (CASP8, Chr2) the RNA plymerase com</w:t>
        </w:r>
        <w:r>
          <w:t>ponent POLR3A (Chr10), death-inducer obliterator 1 (DIDO1 Chr20), and CYLD (Chr16), a modulator of the nuclear factor kappa-B pathway (Fig 2). CD8 T cell levels were also in association with large copy number alterations on chromosomes 3, 5, 9, 18, and oth</w:t>
        </w:r>
        <w:r>
          <w:t>er chromosomal regions. Copy number gains along a region of chromosme 16 are in association with lower CD8 T cell levels, while copy number losses are associated with higher CD8 estimates. the peaks of CNA associations to immune state were broad</w:t>
        </w:r>
      </w:ins>
      <w:moveFromRangeStart w:id="155" w:author="Revision" w:date="2017-05-10T13:23:00Z" w:name="move482185921"/>
      <w:moveFrom w:id="156" w:author="Revision" w:date="2017-05-10T13:23:00Z">
        <w:r>
          <w:t>Tcell</w:t>
        </w:r>
      </w:moveFrom>
      <w:moveFromRangeEnd w:id="155"/>
      <w:del w:id="157" w:author="Revision" w:date="2017-05-10T13:23:00Z">
        <w:r w:rsidR="002C2E6B">
          <w:delText>), and other immune cell types. BRAF (chromosome 7, 140 megabases) and TP53 (chromosome 17, 7.5 megabases) were associated with higher estimates of Tregs</w:delText>
        </w:r>
      </w:del>
      <w:r>
        <w:t>.</w:t>
      </w:r>
    </w:p>
    <w:p w14:paraId="54DAD436" w14:textId="71012436" w:rsidR="00EB5865" w:rsidRDefault="00BA480A">
      <w:pPr>
        <w:pStyle w:val="BodyText"/>
      </w:pPr>
      <w:r>
        <w:rPr>
          <w:b/>
        </w:rPr>
        <w:t>Figure 2.</w:t>
      </w:r>
      <w:r>
        <w:rPr>
          <w:b/>
        </w:rPr>
        <w:t xml:space="preserve"> Landscape of </w:t>
      </w:r>
      <w:del w:id="158" w:author="Revision" w:date="2017-05-10T13:23:00Z">
        <w:r w:rsidR="002C2E6B">
          <w:rPr>
            <w:b/>
          </w:rPr>
          <w:delText>interactions</w:delText>
        </w:r>
      </w:del>
      <w:ins w:id="159" w:author="Revision" w:date="2017-05-10T13:23:00Z">
        <w:r>
          <w:rPr>
            <w:b/>
          </w:rPr>
          <w:t>association</w:t>
        </w:r>
      </w:ins>
      <w:r>
        <w:rPr>
          <w:b/>
        </w:rPr>
        <w:t xml:space="preserve"> between </w:t>
      </w:r>
      <w:del w:id="160" w:author="Revision" w:date="2017-05-10T13:23:00Z">
        <w:r w:rsidR="002C2E6B">
          <w:rPr>
            <w:b/>
          </w:rPr>
          <w:delText>genetic alterations and immune content in cancer.</w:delText>
        </w:r>
        <w:r w:rsidR="002C2E6B">
          <w:delText xml:space="preserve"> Signatures scores estimating levels of B (</w:delText>
        </w:r>
      </w:del>
      <w:moveFromRangeStart w:id="161" w:author="Revision" w:date="2017-05-10T13:23:00Z" w:name="move482185922"/>
      <w:moveFrom w:id="162" w:author="Revision" w:date="2017-05-10T13:23:00Z">
        <w:r>
          <w:t>Bcell</w:t>
        </w:r>
      </w:moveFrom>
      <w:moveFromRangeEnd w:id="161"/>
      <w:del w:id="163" w:author="Revision" w:date="2017-05-10T13:23:00Z">
        <w:r w:rsidR="002C2E6B">
          <w:delText>), T (</w:delText>
        </w:r>
      </w:del>
      <w:moveFromRangeStart w:id="164" w:author="Revision" w:date="2017-05-10T13:23:00Z" w:name="move482185923"/>
      <w:moveFrom w:id="165" w:author="Revision" w:date="2017-05-10T13:23:00Z">
        <w:r>
          <w:t>Tcell</w:t>
        </w:r>
      </w:moveFrom>
      <w:moveFromRangeEnd w:id="164"/>
      <w:del w:id="166" w:author="Revision" w:date="2017-05-10T13:23:00Z">
        <w:r w:rsidR="002C2E6B">
          <w:delText>), CD8+ T (TCD8), CD4+ regulatory T (Treg), monocyte (</w:delText>
        </w:r>
      </w:del>
      <w:moveFromRangeStart w:id="167" w:author="Revision" w:date="2017-05-10T13:23:00Z" w:name="move482185924"/>
      <w:moveFrom w:id="168" w:author="Revision" w:date="2017-05-10T13:23:00Z">
        <w:r>
          <w:t>Mono</w:t>
        </w:r>
      </w:moveFrom>
      <w:moveFromRangeEnd w:id="167"/>
      <w:del w:id="169" w:author="Revision" w:date="2017-05-10T13:23:00Z">
        <w:r w:rsidR="002C2E6B">
          <w:delText xml:space="preserve">), M2 macrophage (M2mf), and natural killer (NK) cells were used as response variables in a linear model to look for associations with </w:delText>
        </w:r>
      </w:del>
      <w:r>
        <w:rPr>
          <w:b/>
          <w:rPrChange w:id="170" w:author="Revision" w:date="2017-05-10T13:23:00Z">
            <w:rPr/>
          </w:rPrChange>
        </w:rPr>
        <w:t xml:space="preserve">tumor copy number </w:t>
      </w:r>
      <w:del w:id="171" w:author="Revision" w:date="2017-05-10T13:23:00Z">
        <w:r w:rsidR="002C2E6B">
          <w:delText xml:space="preserve">alterations and </w:delText>
        </w:r>
      </w:del>
      <w:ins w:id="172" w:author="Revision" w:date="2017-05-10T13:23:00Z">
        <w:r>
          <w:rPr>
            <w:b/>
          </w:rPr>
          <w:t xml:space="preserve">changes, </w:t>
        </w:r>
      </w:ins>
      <w:r>
        <w:rPr>
          <w:b/>
          <w:rPrChange w:id="173" w:author="Revision" w:date="2017-05-10T13:23:00Z">
            <w:rPr/>
          </w:rPrChange>
        </w:rPr>
        <w:t>mutations</w:t>
      </w:r>
      <w:del w:id="174" w:author="Revision" w:date="2017-05-10T13:23:00Z">
        <w:r w:rsidR="002C2E6B">
          <w:delText xml:space="preserve">. </w:delText>
        </w:r>
      </w:del>
      <w:ins w:id="175" w:author="Revision" w:date="2017-05-10T13:23:00Z">
        <w:r>
          <w:rPr>
            <w:b/>
          </w:rPr>
          <w:t>, and CD8+ T cell estimates in TCGA head and neck cancer.</w:t>
        </w:r>
        <w:r>
          <w:t xml:space="preserve"> </w:t>
        </w:r>
      </w:ins>
      <w:r>
        <w:t xml:space="preserve">Chromosomal location is shown on the horizontal axis with each </w:t>
      </w:r>
      <w:del w:id="176" w:author="Revision" w:date="2017-05-10T13:23:00Z">
        <w:r w:rsidR="002C2E6B">
          <w:delText xml:space="preserve">data </w:delText>
        </w:r>
      </w:del>
      <w:r>
        <w:t xml:space="preserve">point </w:t>
      </w:r>
      <w:ins w:id="177" w:author="Revision" w:date="2017-05-10T13:23:00Z">
        <w:r>
          <w:t xml:space="preserve">(mutation) or bar (CNA) </w:t>
        </w:r>
      </w:ins>
      <w:r>
        <w:t>representing the results for a locu</w:t>
      </w:r>
      <w:r>
        <w:t xml:space="preserve">s. The </w:t>
      </w:r>
      <w:ins w:id="178" w:author="Revision" w:date="2017-05-10T13:23:00Z">
        <w:r>
          <w:t xml:space="preserve">length of the bars reflects the strength </w:t>
        </w:r>
        <w:r>
          <w:lastRenderedPageBreak/>
          <w:t>of the association signal; for CNAs, the sign indicates copy number gains (positive) or losses (</w:t>
        </w:r>
      </w:ins>
      <w:r>
        <w:t>negative</w:t>
      </w:r>
      <w:del w:id="179" w:author="Revision" w:date="2017-05-10T13:23:00Z">
        <w:r w:rsidR="002C2E6B">
          <w:delText xml:space="preserve"> log(10) of the multiplicity-corrected model P value is plotted on the vertical axes; negative values indicate a negative effect on the cellular estimate. Data</w:delText>
        </w:r>
      </w:del>
      <w:ins w:id="180" w:author="Revision" w:date="2017-05-10T13:23:00Z">
        <w:r>
          <w:t>). Mutation</w:t>
        </w:r>
      </w:ins>
      <w:r>
        <w:t xml:space="preserve"> are </w:t>
      </w:r>
      <w:del w:id="181" w:author="Revision" w:date="2017-05-10T13:23:00Z">
        <w:r w:rsidR="002C2E6B">
          <w:delText xml:space="preserve">shown for loci where -logP &gt; 1 and effect size is </w:delText>
        </w:r>
      </w:del>
      <w:r>
        <w:t xml:space="preserve">indicated </w:t>
      </w:r>
      <w:del w:id="182" w:author="Revision" w:date="2017-05-10T13:23:00Z">
        <w:r w:rsidR="002C2E6B">
          <w:delText>if -logP &gt; 3</w:delText>
        </w:r>
      </w:del>
      <w:ins w:id="183" w:author="Revision" w:date="2017-05-10T13:23:00Z">
        <w:r>
          <w:t>by stars and annotated with the HGNC gene name</w:t>
        </w:r>
      </w:ins>
      <w:r>
        <w:t>.</w:t>
      </w:r>
    </w:p>
    <w:p w14:paraId="6A0C0D0E" w14:textId="415B83E7" w:rsidR="00EB5865" w:rsidRDefault="00BA480A">
      <w:pPr>
        <w:pStyle w:val="BodyText"/>
      </w:pPr>
      <w:r>
        <w:t>Among the well-studied drivers</w:t>
      </w:r>
      <w:r>
        <w:t xml:space="preserve"> of oncogenesis we observed a strong link between copy number loss of the CDKN2A region of chromosome 9p and estimates of many immune cell types. CDKN2A is a tumor suppressor/negative regulator in the CDK4/Rb pathway, and is frequently lost and/or mutated </w:t>
      </w:r>
      <w:r>
        <w:t>in melanoma, pancreatic cancers, and other tumor types[</w:t>
      </w:r>
      <w:del w:id="184" w:author="Revision" w:date="2017-05-10T13:23:00Z">
        <w:r w:rsidR="002C2E6B">
          <w:delText>24</w:delText>
        </w:r>
      </w:del>
      <w:ins w:id="185" w:author="Revision" w:date="2017-05-10T13:23:00Z">
        <w:r>
          <w:t>25</w:t>
        </w:r>
      </w:ins>
      <w:r>
        <w:t>]. We observed a marked reduction in estimates of CD8+ T cells, Tregs, B cells, and the general T cell population linked to loss of the chromosome 9p region (Fig 3A-B). The associations between 9p lo</w:t>
      </w:r>
      <w:r>
        <w:t xml:space="preserve">ss and decrease in the estimated levels of infiltrate were observed in several tumor types, with the strongest associations seen in melanoma, pancreatic, and head/neck cancer cohorts (Table 2). The region of association spans a large part of chromosome 9p </w:t>
      </w:r>
      <w:r>
        <w:t>and includes many loci in addition to CDKN2A (Fig 4). The genes in this region include a large cluster of genes encoding alpha-interferons and MTAP, a protein involved in adenosine metabolism that can also regulate STAT signalling[</w:t>
      </w:r>
      <w:del w:id="186" w:author="Revision" w:date="2017-05-10T13:23:00Z">
        <w:r w:rsidR="002C2E6B">
          <w:delText>25</w:delText>
        </w:r>
      </w:del>
      <w:ins w:id="187" w:author="Revision" w:date="2017-05-10T13:23:00Z">
        <w:r>
          <w:t>26</w:t>
        </w:r>
      </w:ins>
      <w:r>
        <w:t>]. The genes encoding P</w:t>
      </w:r>
      <w:r>
        <w:t>D-1 ligands CD274/PD-L1 and PDCD1LG2/PD-L2, as well as nearby Janus kinase JAK2, are sometimes contained within the region of 9p loss. The largest effect size on CD8+ T cell estimates were not at CDKN2A. We attempted to further dissect the region of associ</w:t>
      </w:r>
      <w:r>
        <w:t xml:space="preserve">ation by analysis of significance, effect size, correlation of transcription with CNA, and concordance of these signals across multiple tumor types. For example, we examined chromosome 9 across melanoma, head/neck, and pancreatic cancer, using effect size </w:t>
      </w:r>
      <w:r>
        <w:t>rather than significance as a measure, and also studying a mean-based summary of the three indications (S1 Fig). The analysis did not result in discovery of a peak of association that would suggest a candidate mediator, but the multi-indication analysis ma</w:t>
      </w:r>
      <w:r>
        <w:t>y have limited the list of top candidates to a smaller region of 9p. Finally, amplification of PD-L1 (CD274) on chromosome 9p by neoplasms is well documented in Hodgkin lymphoma; one might hypothesize that, considering its known immuno-supressive role, amp</w:t>
      </w:r>
      <w:r>
        <w:t>lification of the PD-L1 genomic region could be an active immuno-evasion mechanism in multiple tumor types[</w:t>
      </w:r>
      <w:del w:id="188" w:author="Revision" w:date="2017-05-10T13:23:00Z">
        <w:r w:rsidR="002C2E6B">
          <w:delText>26</w:delText>
        </w:r>
      </w:del>
      <w:ins w:id="189" w:author="Revision" w:date="2017-05-10T13:23:00Z">
        <w:r>
          <w:t>27</w:t>
        </w:r>
      </w:ins>
      <w:r>
        <w:t>]. We did not observe evidence for significant association of PD-L1 copy number gains with altered immune estimates in melanoma (P = 1), lung adeno</w:t>
      </w:r>
      <w:r>
        <w:t>carcinoma (P = 1), or any other cohort in the solid tumors studied.</w:t>
      </w:r>
    </w:p>
    <w:p w14:paraId="6B5DD270" w14:textId="77777777" w:rsidR="00EB5865" w:rsidRDefault="00BA480A">
      <w:pPr>
        <w:pStyle w:val="BodyText"/>
      </w:pPr>
      <w:r>
        <w:rPr>
          <w:b/>
        </w:rPr>
        <w:t>Figure 3. Association of CDKN2A CNA and TP53 mutation with immune estimates in tumors.</w:t>
      </w:r>
      <w:r>
        <w:t xml:space="preserve"> (A-B) Relationship of CDKN2A copy number estimates to B and T cell </w:t>
      </w:r>
      <w:r>
        <w:t xml:space="preserve">estimates across TCGA melanoma. The horizontal scale is the log2 GISTIC CNA estimate (0 = diploid, -1.3 = homozygous loss). The signature scores are measured in units of standard deviation of the signature's variation across TCGA tumors. Independent tests </w:t>
      </w:r>
      <w:r>
        <w:t>of association were performed for CNA &gt; -0.1 and CNA &lt; 0.1. The lines drawn are the linear regressions of the gain/loss CNA with the immune estimate, with shading to indicate the 95% confidence interval around the line's slope (without model covariate adju</w:t>
      </w:r>
      <w:r>
        <w:t>stments or multiple test corrections). (C) Relationship of TP53 mutation to regulatory T cell (Treg) estimates across breast cancer. (D) Relationship of TP53 mutation to CD8+ Tcell estimates in head and neck cancer.</w:t>
      </w:r>
    </w:p>
    <w:p w14:paraId="095EF24D" w14:textId="77777777" w:rsidR="00EB5865" w:rsidRDefault="00BA480A">
      <w:pPr>
        <w:pStyle w:val="BodyText"/>
      </w:pPr>
      <w:r>
        <w:rPr>
          <w:b/>
        </w:rPr>
        <w:t xml:space="preserve">Table 2. Associations of loss of CDKN2A </w:t>
      </w:r>
      <w:r>
        <w:rPr>
          <w:b/>
        </w:rPr>
        <w:t>with estimates of immune cell types in tumors.</w:t>
      </w:r>
    </w:p>
    <w:tbl>
      <w:tblPr>
        <w:tblW w:w="0" w:type="pct"/>
        <w:tblLook w:val="07E0" w:firstRow="1" w:lastRow="1" w:firstColumn="1" w:lastColumn="1" w:noHBand="1" w:noVBand="1"/>
        <w:tblPrChange w:id="190" w:author="Revision" w:date="2017-05-10T13:23:00Z">
          <w:tblPr>
            <w:tblW w:w="5000" w:type="pct"/>
            <w:tblLook w:val="07E0" w:firstRow="1" w:lastRow="1" w:firstColumn="1" w:lastColumn="1" w:noHBand="1" w:noVBand="1"/>
          </w:tblPr>
        </w:tblPrChange>
      </w:tblPr>
      <w:tblGrid>
        <w:gridCol w:w="938"/>
        <w:gridCol w:w="812"/>
        <w:gridCol w:w="715"/>
        <w:gridCol w:w="776"/>
        <w:gridCol w:w="582"/>
        <w:gridCol w:w="221"/>
        <w:gridCol w:w="221"/>
        <w:gridCol w:w="747"/>
        <w:gridCol w:w="701"/>
        <w:gridCol w:w="996"/>
        <w:gridCol w:w="776"/>
        <w:gridCol w:w="26"/>
        <w:gridCol w:w="808"/>
        <w:gridCol w:w="1009"/>
        <w:gridCol w:w="124"/>
        <w:gridCol w:w="124"/>
        <w:gridCol w:w="864"/>
        <w:tblGridChange w:id="191">
          <w:tblGrid>
            <w:gridCol w:w="911"/>
            <w:gridCol w:w="976"/>
            <w:gridCol w:w="977"/>
            <w:gridCol w:w="1069"/>
            <w:gridCol w:w="1136"/>
            <w:gridCol w:w="1080"/>
            <w:gridCol w:w="1360"/>
            <w:gridCol w:w="1069"/>
            <w:gridCol w:w="978"/>
            <w:gridCol w:w="884"/>
            <w:gridCol w:w="1117"/>
          </w:tblGrid>
        </w:tblGridChange>
      </w:tblGrid>
      <w:tr w:rsidR="00EB5865" w14:paraId="085DCB68" w14:textId="423C9F6B">
        <w:trPr>
          <w:trPrChange w:id="192" w:author="Revision" w:date="2017-05-10T13:23:00Z">
            <w:trPr>
              <w:gridAfter w:val="0"/>
            </w:trPr>
          </w:trPrChange>
        </w:trPr>
        <w:tc>
          <w:tcPr>
            <w:tcW w:w="0" w:type="auto"/>
            <w:tcBorders>
              <w:bottom w:val="single" w:sz="0" w:space="0" w:color="auto"/>
            </w:tcBorders>
            <w:vAlign w:val="bottom"/>
            <w:tcPrChange w:id="193" w:author="Revision" w:date="2017-05-10T13:23:00Z">
              <w:tcPr>
                <w:tcW w:w="0" w:type="auto"/>
                <w:tcBorders>
                  <w:bottom w:val="single" w:sz="0" w:space="0" w:color="auto"/>
                </w:tcBorders>
                <w:vAlign w:val="bottom"/>
              </w:tcPr>
            </w:tcPrChange>
          </w:tcPr>
          <w:p w14:paraId="1A821EC2" w14:textId="77777777" w:rsidR="00EB5865" w:rsidRDefault="00BA480A">
            <w:pPr>
              <w:pStyle w:val="Compact"/>
            </w:pPr>
            <w:r>
              <w:lastRenderedPageBreak/>
              <w:t>Signature</w:t>
            </w:r>
          </w:p>
        </w:tc>
        <w:tc>
          <w:tcPr>
            <w:tcW w:w="0" w:type="auto"/>
            <w:tcBorders>
              <w:bottom w:val="single" w:sz="0" w:space="0" w:color="auto"/>
            </w:tcBorders>
            <w:vAlign w:val="bottom"/>
            <w:tcPrChange w:id="194" w:author="Revision" w:date="2017-05-10T13:23:00Z">
              <w:tcPr>
                <w:tcW w:w="0" w:type="auto"/>
                <w:tcBorders>
                  <w:bottom w:val="single" w:sz="0" w:space="0" w:color="auto"/>
                </w:tcBorders>
                <w:vAlign w:val="bottom"/>
              </w:tcPr>
            </w:tcPrChange>
          </w:tcPr>
          <w:p w14:paraId="0CE2C774" w14:textId="77777777" w:rsidR="00EB5865" w:rsidRDefault="00BA480A">
            <w:pPr>
              <w:pStyle w:val="Compact"/>
            </w:pPr>
            <w:r>
              <w:t>Bladder</w:t>
            </w:r>
          </w:p>
        </w:tc>
        <w:tc>
          <w:tcPr>
            <w:tcW w:w="0" w:type="auto"/>
            <w:tcBorders>
              <w:bottom w:val="single" w:sz="0" w:space="0" w:color="auto"/>
            </w:tcBorders>
            <w:vAlign w:val="bottom"/>
            <w:tcPrChange w:id="195" w:author="Revision" w:date="2017-05-10T13:23:00Z">
              <w:tcPr>
                <w:tcW w:w="0" w:type="auto"/>
                <w:tcBorders>
                  <w:bottom w:val="single" w:sz="0" w:space="0" w:color="auto"/>
                </w:tcBorders>
                <w:vAlign w:val="bottom"/>
              </w:tcPr>
            </w:tcPrChange>
          </w:tcPr>
          <w:p w14:paraId="730A71D9" w14:textId="77777777" w:rsidR="00EB5865" w:rsidRDefault="00BA480A">
            <w:pPr>
              <w:pStyle w:val="Compact"/>
            </w:pPr>
            <w:r>
              <w:t>Breast</w:t>
            </w:r>
          </w:p>
        </w:tc>
        <w:tc>
          <w:tcPr>
            <w:tcW w:w="0" w:type="auto"/>
            <w:gridSpan w:val="4"/>
            <w:tcBorders>
              <w:bottom w:val="single" w:sz="0" w:space="0" w:color="auto"/>
            </w:tcBorders>
            <w:vAlign w:val="bottom"/>
            <w:tcPrChange w:id="196" w:author="Revision" w:date="2017-05-10T13:23:00Z">
              <w:tcPr>
                <w:tcW w:w="0" w:type="auto"/>
                <w:tcBorders>
                  <w:bottom w:val="single" w:sz="0" w:space="0" w:color="auto"/>
                </w:tcBorders>
                <w:vAlign w:val="bottom"/>
              </w:tcPr>
            </w:tcPrChange>
          </w:tcPr>
          <w:p w14:paraId="72BE8153" w14:textId="77777777" w:rsidR="00EB5865" w:rsidRDefault="00BA480A">
            <w:pPr>
              <w:pStyle w:val="Compact"/>
            </w:pPr>
            <w:r>
              <w:t>Head Neck</w:t>
            </w:r>
          </w:p>
        </w:tc>
        <w:tc>
          <w:tcPr>
            <w:tcW w:w="0" w:type="auto"/>
            <w:tcBorders>
              <w:bottom w:val="single" w:sz="0" w:space="0" w:color="auto"/>
            </w:tcBorders>
            <w:vAlign w:val="bottom"/>
            <w:tcPrChange w:id="197" w:author="Revision" w:date="2017-05-10T13:23:00Z">
              <w:tcPr>
                <w:tcW w:w="0" w:type="auto"/>
                <w:tcBorders>
                  <w:bottom w:val="single" w:sz="0" w:space="0" w:color="auto"/>
                </w:tcBorders>
                <w:vAlign w:val="bottom"/>
              </w:tcPr>
            </w:tcPrChange>
          </w:tcPr>
          <w:p w14:paraId="117431C9" w14:textId="77777777" w:rsidR="00EB5865" w:rsidRDefault="00BA480A">
            <w:pPr>
              <w:pStyle w:val="Compact"/>
            </w:pPr>
            <w:r>
              <w:t>Kidney Clear</w:t>
            </w:r>
          </w:p>
        </w:tc>
        <w:tc>
          <w:tcPr>
            <w:tcW w:w="0" w:type="auto"/>
            <w:tcBorders>
              <w:bottom w:val="single" w:sz="0" w:space="0" w:color="auto"/>
            </w:tcBorders>
            <w:vAlign w:val="bottom"/>
            <w:tcPrChange w:id="198" w:author="Revision" w:date="2017-05-10T13:23:00Z">
              <w:tcPr>
                <w:tcW w:w="0" w:type="auto"/>
                <w:tcBorders>
                  <w:bottom w:val="single" w:sz="0" w:space="0" w:color="auto"/>
                </w:tcBorders>
                <w:vAlign w:val="bottom"/>
              </w:tcPr>
            </w:tcPrChange>
          </w:tcPr>
          <w:p w14:paraId="31A69D66" w14:textId="77777777" w:rsidR="00EB5865" w:rsidRDefault="00BA480A">
            <w:pPr>
              <w:pStyle w:val="Compact"/>
            </w:pPr>
            <w:r>
              <w:t>Lung Adeno</w:t>
            </w:r>
          </w:p>
        </w:tc>
        <w:tc>
          <w:tcPr>
            <w:tcW w:w="0" w:type="auto"/>
            <w:tcBorders>
              <w:bottom w:val="single" w:sz="0" w:space="0" w:color="auto"/>
            </w:tcBorders>
            <w:cellDel w:id="199" w:author="Revision" w:date="2017-05-10T13:23:00Z"/>
            <w:tcPrChange w:id="200" w:author="Revision" w:date="2017-05-10T13:23:00Z">
              <w:tcPr>
                <w:tcW w:w="0" w:type="auto"/>
                <w:tcBorders>
                  <w:bottom w:val="single" w:sz="0" w:space="0" w:color="auto"/>
                </w:tcBorders>
                <w:vAlign w:val="bottom"/>
                <w:cellDel w:id="201" w:author="Revision" w:date="2017-05-10T13:23:00Z"/>
              </w:tcPr>
            </w:tcPrChange>
          </w:tcPr>
          <w:p w14:paraId="0A5968FE" w14:textId="77777777" w:rsidR="002C2E6B" w:rsidRDefault="002C2E6B">
            <w:pPr>
              <w:pStyle w:val="Compact"/>
              <w:rPr>
                <w:sz w:val="16"/>
                <w:szCs w:val="20"/>
              </w:rPr>
            </w:pPr>
            <w:del w:id="202" w:author="Revision" w:date="2017-05-10T13:23:00Z">
              <w:r>
                <w:delText>Lung Squamous</w:delText>
              </w:r>
            </w:del>
          </w:p>
        </w:tc>
        <w:tc>
          <w:tcPr>
            <w:tcW w:w="0" w:type="auto"/>
            <w:gridSpan w:val="3"/>
            <w:tcBorders>
              <w:bottom w:val="single" w:sz="0" w:space="0" w:color="auto"/>
            </w:tcBorders>
            <w:vAlign w:val="bottom"/>
            <w:tcPrChange w:id="203" w:author="Revision" w:date="2017-05-10T13:23:00Z">
              <w:tcPr>
                <w:tcW w:w="0" w:type="auto"/>
                <w:tcBorders>
                  <w:bottom w:val="single" w:sz="0" w:space="0" w:color="auto"/>
                </w:tcBorders>
                <w:vAlign w:val="bottom"/>
              </w:tcPr>
            </w:tcPrChange>
          </w:tcPr>
          <w:p w14:paraId="5FF1206E" w14:textId="71FD4AB8" w:rsidR="00EB5865" w:rsidRDefault="00BA480A">
            <w:pPr>
              <w:pStyle w:val="Compact"/>
            </w:pPr>
            <w:r>
              <w:t>Melanoma</w:t>
            </w:r>
          </w:p>
        </w:tc>
        <w:tc>
          <w:tcPr>
            <w:tcW w:w="0" w:type="auto"/>
            <w:gridSpan w:val="2"/>
            <w:tcBorders>
              <w:bottom w:val="single" w:sz="0" w:space="0" w:color="auto"/>
            </w:tcBorders>
            <w:vAlign w:val="bottom"/>
            <w:tcPrChange w:id="204" w:author="Revision" w:date="2017-05-10T13:23:00Z">
              <w:tcPr>
                <w:tcW w:w="0" w:type="auto"/>
                <w:tcBorders>
                  <w:bottom w:val="single" w:sz="0" w:space="0" w:color="auto"/>
                </w:tcBorders>
                <w:vAlign w:val="bottom"/>
              </w:tcPr>
            </w:tcPrChange>
          </w:tcPr>
          <w:p w14:paraId="4075F5A7" w14:textId="77777777" w:rsidR="00EB5865" w:rsidRDefault="00BA480A">
            <w:pPr>
              <w:pStyle w:val="Compact"/>
            </w:pPr>
            <w:r>
              <w:t>Pancreatic</w:t>
            </w:r>
          </w:p>
        </w:tc>
        <w:tc>
          <w:tcPr>
            <w:tcW w:w="0" w:type="auto"/>
            <w:gridSpan w:val="2"/>
            <w:tcBorders>
              <w:bottom w:val="single" w:sz="0" w:space="0" w:color="auto"/>
            </w:tcBorders>
            <w:cellDel w:id="205" w:author="Revision" w:date="2017-05-10T13:23:00Z"/>
            <w:tcPrChange w:id="206" w:author="Revision" w:date="2017-05-10T13:23:00Z">
              <w:tcPr>
                <w:tcW w:w="0" w:type="auto"/>
                <w:tcBorders>
                  <w:bottom w:val="single" w:sz="0" w:space="0" w:color="auto"/>
                </w:tcBorders>
                <w:vAlign w:val="bottom"/>
                <w:cellDel w:id="207" w:author="Revision" w:date="2017-05-10T13:23:00Z"/>
              </w:tcPr>
            </w:tcPrChange>
          </w:tcPr>
          <w:p w14:paraId="34D8765F" w14:textId="77777777" w:rsidR="002C2E6B" w:rsidRDefault="002C2E6B">
            <w:pPr>
              <w:pStyle w:val="Compact"/>
              <w:rPr>
                <w:sz w:val="16"/>
                <w:szCs w:val="20"/>
              </w:rPr>
            </w:pPr>
            <w:del w:id="208" w:author="Revision" w:date="2017-05-10T13:23:00Z">
              <w:r>
                <w:delText>Stomach</w:delText>
              </w:r>
            </w:del>
          </w:p>
        </w:tc>
      </w:tr>
      <w:tr w:rsidR="00EB5865" w14:paraId="34AA32D6" w14:textId="77777777">
        <w:trPr>
          <w:trPrChange w:id="209" w:author="Revision" w:date="2017-05-10T13:23:00Z">
            <w:trPr>
              <w:gridAfter w:val="0"/>
            </w:trPr>
          </w:trPrChange>
        </w:trPr>
        <w:tc>
          <w:tcPr>
            <w:tcW w:w="0" w:type="auto"/>
            <w:tcPrChange w:id="210" w:author="Revision" w:date="2017-05-10T13:23:00Z">
              <w:tcPr>
                <w:tcW w:w="0" w:type="auto"/>
              </w:tcPr>
            </w:tcPrChange>
          </w:tcPr>
          <w:p w14:paraId="1151100D" w14:textId="77777777" w:rsidR="00EB5865" w:rsidRDefault="00BA480A">
            <w:pPr>
              <w:pStyle w:val="Compact"/>
            </w:pPr>
            <w:r>
              <w:t>Bcell</w:t>
            </w:r>
          </w:p>
        </w:tc>
        <w:tc>
          <w:tcPr>
            <w:tcW w:w="0" w:type="auto"/>
            <w:tcPrChange w:id="211" w:author="Revision" w:date="2017-05-10T13:23:00Z">
              <w:tcPr>
                <w:tcW w:w="0" w:type="auto"/>
              </w:tcPr>
            </w:tcPrChange>
          </w:tcPr>
          <w:p w14:paraId="6DE19032" w14:textId="20FA76A1" w:rsidR="00EB5865" w:rsidRDefault="00BA480A">
            <w:pPr>
              <w:pStyle w:val="Compact"/>
            </w:pPr>
            <w:r>
              <w:t>-0.38 (2.</w:t>
            </w:r>
            <w:del w:id="212" w:author="Revision" w:date="2017-05-10T13:23:00Z">
              <w:r w:rsidR="002C2E6B">
                <w:delText>9</w:delText>
              </w:r>
            </w:del>
            <w:ins w:id="213" w:author="Revision" w:date="2017-05-10T13:23:00Z">
              <w:r>
                <w:t>6</w:t>
              </w:r>
            </w:ins>
            <w:r>
              <w:t>)</w:t>
            </w:r>
          </w:p>
        </w:tc>
        <w:tc>
          <w:tcPr>
            <w:tcW w:w="0" w:type="auto"/>
            <w:tcPrChange w:id="214" w:author="Revision" w:date="2017-05-10T13:23:00Z">
              <w:tcPr>
                <w:tcW w:w="0" w:type="auto"/>
              </w:tcPr>
            </w:tcPrChange>
          </w:tcPr>
          <w:p w14:paraId="0165C754" w14:textId="43A5C479" w:rsidR="00EB5865" w:rsidRDefault="00BA480A">
            <w:pPr>
              <w:pStyle w:val="Compact"/>
            </w:pPr>
            <w:r>
              <w:t>-0.</w:t>
            </w:r>
            <w:del w:id="215" w:author="Revision" w:date="2017-05-10T13:23:00Z">
              <w:r w:rsidR="002C2E6B">
                <w:delText>38 (3.3</w:delText>
              </w:r>
            </w:del>
            <w:ins w:id="216" w:author="Revision" w:date="2017-05-10T13:23:00Z">
              <w:r>
                <w:t>34 (2</w:t>
              </w:r>
            </w:ins>
            <w:r>
              <w:t>)</w:t>
            </w:r>
          </w:p>
        </w:tc>
        <w:tc>
          <w:tcPr>
            <w:tcW w:w="0" w:type="auto"/>
            <w:gridSpan w:val="4"/>
            <w:tcPrChange w:id="217" w:author="Revision" w:date="2017-05-10T13:23:00Z">
              <w:tcPr>
                <w:tcW w:w="0" w:type="auto"/>
              </w:tcPr>
            </w:tcPrChange>
          </w:tcPr>
          <w:p w14:paraId="389C8A0D" w14:textId="496F2275" w:rsidR="00EB5865" w:rsidRDefault="00BA480A">
            <w:pPr>
              <w:pStyle w:val="Compact"/>
            </w:pPr>
            <w:r>
              <w:t>-0.62 (12</w:t>
            </w:r>
            <w:del w:id="218" w:author="Revision" w:date="2017-05-10T13:23:00Z">
              <w:r w:rsidR="002C2E6B">
                <w:delText>.5</w:delText>
              </w:r>
            </w:del>
            <w:r>
              <w:t>)</w:t>
            </w:r>
          </w:p>
        </w:tc>
        <w:tc>
          <w:tcPr>
            <w:tcW w:w="0" w:type="auto"/>
            <w:tcPrChange w:id="219" w:author="Revision" w:date="2017-05-10T13:23:00Z">
              <w:tcPr>
                <w:tcW w:w="0" w:type="auto"/>
              </w:tcPr>
            </w:tcPrChange>
          </w:tcPr>
          <w:p w14:paraId="6868F8D3" w14:textId="77777777" w:rsidR="00EB5865" w:rsidRDefault="00EB5865">
            <w:pPr>
              <w:pStyle w:val="Compact"/>
            </w:pPr>
          </w:p>
        </w:tc>
        <w:tc>
          <w:tcPr>
            <w:tcW w:w="0" w:type="auto"/>
            <w:tcPrChange w:id="220" w:author="Revision" w:date="2017-05-10T13:23:00Z">
              <w:tcPr>
                <w:tcW w:w="0" w:type="auto"/>
              </w:tcPr>
            </w:tcPrChange>
          </w:tcPr>
          <w:p w14:paraId="1E1EB5BC" w14:textId="4789CDCD" w:rsidR="00EB5865" w:rsidRDefault="00BA480A">
            <w:pPr>
              <w:pStyle w:val="Compact"/>
            </w:pPr>
            <w:r>
              <w:t>-0.</w:t>
            </w:r>
            <w:del w:id="221" w:author="Revision" w:date="2017-05-10T13:23:00Z">
              <w:r w:rsidR="002C2E6B">
                <w:delText>44 (3.</w:delText>
              </w:r>
            </w:del>
            <w:ins w:id="222" w:author="Revision" w:date="2017-05-10T13:23:00Z">
              <w:r>
                <w:t>4 (</w:t>
              </w:r>
            </w:ins>
            <w:r>
              <w:t>2)</w:t>
            </w:r>
          </w:p>
        </w:tc>
        <w:tc>
          <w:tcPr>
            <w:tcW w:w="0" w:type="auto"/>
            <w:cellDel w:id="223" w:author="Revision" w:date="2017-05-10T13:23:00Z"/>
            <w:tcPrChange w:id="224" w:author="Revision" w:date="2017-05-10T13:23:00Z">
              <w:tcPr>
                <w:tcW w:w="0" w:type="auto"/>
                <w:cellDel w:id="225" w:author="Revision" w:date="2017-05-10T13:23:00Z"/>
              </w:tcPr>
            </w:tcPrChange>
          </w:tcPr>
          <w:p w14:paraId="33337880" w14:textId="77777777" w:rsidR="002C2E6B" w:rsidRDefault="002C2E6B">
            <w:pPr>
              <w:pStyle w:val="Compact"/>
              <w:rPr>
                <w:sz w:val="16"/>
                <w:szCs w:val="20"/>
              </w:rPr>
            </w:pPr>
            <w:del w:id="226" w:author="Revision" w:date="2017-05-10T13:23:00Z">
              <w:r>
                <w:delText>-0.35 (1.5)</w:delText>
              </w:r>
            </w:del>
          </w:p>
        </w:tc>
        <w:tc>
          <w:tcPr>
            <w:tcW w:w="0" w:type="auto"/>
            <w:gridSpan w:val="2"/>
            <w:tcPrChange w:id="227" w:author="Revision" w:date="2017-05-10T13:23:00Z">
              <w:tcPr>
                <w:tcW w:w="0" w:type="auto"/>
              </w:tcPr>
            </w:tcPrChange>
          </w:tcPr>
          <w:p w14:paraId="1B2EA32C" w14:textId="10E8D0E8" w:rsidR="00EB5865" w:rsidRDefault="00BA480A">
            <w:pPr>
              <w:pStyle w:val="Compact"/>
            </w:pPr>
            <w:r>
              <w:t>-0.</w:t>
            </w:r>
            <w:del w:id="228" w:author="Revision" w:date="2017-05-10T13:23:00Z">
              <w:r w:rsidR="002C2E6B">
                <w:delText>87</w:delText>
              </w:r>
            </w:del>
            <w:ins w:id="229" w:author="Revision" w:date="2017-05-10T13:23:00Z">
              <w:r>
                <w:t>88</w:t>
              </w:r>
            </w:ins>
            <w:r>
              <w:t xml:space="preserve"> (22.</w:t>
            </w:r>
            <w:del w:id="230" w:author="Revision" w:date="2017-05-10T13:23:00Z">
              <w:r w:rsidR="002C2E6B">
                <w:delText>9</w:delText>
              </w:r>
            </w:del>
            <w:ins w:id="231" w:author="Revision" w:date="2017-05-10T13:23:00Z">
              <w:r>
                <w:t>4</w:t>
              </w:r>
            </w:ins>
            <w:r>
              <w:t>)</w:t>
            </w:r>
          </w:p>
        </w:tc>
        <w:tc>
          <w:tcPr>
            <w:tcW w:w="0" w:type="auto"/>
            <w:cellDel w:id="232" w:author="Revision" w:date="2017-05-10T13:23:00Z"/>
            <w:tcPrChange w:id="233" w:author="Revision" w:date="2017-05-10T13:23:00Z">
              <w:tcPr>
                <w:tcW w:w="0" w:type="auto"/>
                <w:cellDel w:id="234" w:author="Revision" w:date="2017-05-10T13:23:00Z"/>
              </w:tcPr>
            </w:tcPrChange>
          </w:tcPr>
          <w:p w14:paraId="70CBA856" w14:textId="77777777" w:rsidR="002C2E6B" w:rsidRDefault="002C2E6B">
            <w:pPr>
              <w:pStyle w:val="Compact"/>
              <w:rPr>
                <w:sz w:val="16"/>
                <w:szCs w:val="20"/>
              </w:rPr>
            </w:pPr>
            <w:del w:id="235" w:author="Revision" w:date="2017-05-10T13:23:00Z">
              <w:r>
                <w:delText>-1.03 (9.6)</w:delText>
              </w:r>
            </w:del>
          </w:p>
        </w:tc>
        <w:tc>
          <w:tcPr>
            <w:tcW w:w="0" w:type="auto"/>
            <w:gridSpan w:val="4"/>
            <w:tcPrChange w:id="236" w:author="Revision" w:date="2017-05-10T13:23:00Z">
              <w:tcPr>
                <w:tcW w:w="0" w:type="auto"/>
              </w:tcPr>
            </w:tcPrChange>
          </w:tcPr>
          <w:p w14:paraId="67369976" w14:textId="4D787145" w:rsidR="00EB5865" w:rsidRDefault="00BA480A">
            <w:pPr>
              <w:pStyle w:val="Compact"/>
            </w:pPr>
            <w:r>
              <w:t>-0.</w:t>
            </w:r>
            <w:del w:id="237" w:author="Revision" w:date="2017-05-10T13:23:00Z">
              <w:r w:rsidR="002C2E6B">
                <w:delText>5 (3</w:delText>
              </w:r>
            </w:del>
            <w:ins w:id="238" w:author="Revision" w:date="2017-05-10T13:23:00Z">
              <w:r>
                <w:t>94 (7</w:t>
              </w:r>
            </w:ins>
            <w:r>
              <w:t>.2)</w:t>
            </w:r>
          </w:p>
        </w:tc>
      </w:tr>
      <w:tr w:rsidR="00EB5865" w14:paraId="3E43359A" w14:textId="2E9F488E">
        <w:trPr>
          <w:trPrChange w:id="239" w:author="Revision" w:date="2017-05-10T13:23:00Z">
            <w:trPr>
              <w:gridAfter w:val="0"/>
            </w:trPr>
          </w:trPrChange>
        </w:trPr>
        <w:tc>
          <w:tcPr>
            <w:tcW w:w="0" w:type="auto"/>
            <w:tcPrChange w:id="240" w:author="Revision" w:date="2017-05-10T13:23:00Z">
              <w:tcPr>
                <w:tcW w:w="0" w:type="auto"/>
              </w:tcPr>
            </w:tcPrChange>
          </w:tcPr>
          <w:p w14:paraId="006D15F6" w14:textId="77777777" w:rsidR="00EB5865" w:rsidRDefault="00BA480A">
            <w:pPr>
              <w:pStyle w:val="Compact"/>
            </w:pPr>
            <w:r>
              <w:t>MFm2</w:t>
            </w:r>
          </w:p>
        </w:tc>
        <w:tc>
          <w:tcPr>
            <w:tcW w:w="0" w:type="auto"/>
            <w:tcPrChange w:id="241" w:author="Revision" w:date="2017-05-10T13:23:00Z">
              <w:tcPr>
                <w:tcW w:w="0" w:type="auto"/>
              </w:tcPr>
            </w:tcPrChange>
          </w:tcPr>
          <w:p w14:paraId="73F02627" w14:textId="700D7238" w:rsidR="00EB5865" w:rsidRDefault="00BA480A">
            <w:pPr>
              <w:pStyle w:val="Compact"/>
            </w:pPr>
            <w:r>
              <w:t>-0.</w:t>
            </w:r>
            <w:del w:id="242" w:author="Revision" w:date="2017-05-10T13:23:00Z">
              <w:r w:rsidR="002C2E6B">
                <w:delText>33</w:delText>
              </w:r>
            </w:del>
            <w:ins w:id="243" w:author="Revision" w:date="2017-05-10T13:23:00Z">
              <w:r>
                <w:t>35</w:t>
              </w:r>
            </w:ins>
            <w:r>
              <w:t xml:space="preserve"> (2.</w:t>
            </w:r>
            <w:del w:id="244" w:author="Revision" w:date="2017-05-10T13:23:00Z">
              <w:r w:rsidR="002C2E6B">
                <w:delText>1</w:delText>
              </w:r>
            </w:del>
            <w:ins w:id="245" w:author="Revision" w:date="2017-05-10T13:23:00Z">
              <w:r>
                <w:t>3</w:t>
              </w:r>
            </w:ins>
            <w:r>
              <w:t>)</w:t>
            </w:r>
          </w:p>
        </w:tc>
        <w:tc>
          <w:tcPr>
            <w:tcW w:w="0" w:type="auto"/>
            <w:tcPrChange w:id="246" w:author="Revision" w:date="2017-05-10T13:23:00Z">
              <w:tcPr>
                <w:tcW w:w="0" w:type="auto"/>
              </w:tcPr>
            </w:tcPrChange>
          </w:tcPr>
          <w:p w14:paraId="5EF49151" w14:textId="77777777" w:rsidR="00EB5865" w:rsidRDefault="00EB5865">
            <w:pPr>
              <w:pStyle w:val="Compact"/>
            </w:pPr>
          </w:p>
        </w:tc>
        <w:tc>
          <w:tcPr>
            <w:tcW w:w="0" w:type="auto"/>
            <w:gridSpan w:val="4"/>
            <w:tcPrChange w:id="247" w:author="Revision" w:date="2017-05-10T13:23:00Z">
              <w:tcPr>
                <w:tcW w:w="0" w:type="auto"/>
              </w:tcPr>
            </w:tcPrChange>
          </w:tcPr>
          <w:p w14:paraId="6777AC10" w14:textId="77777777" w:rsidR="00EB5865" w:rsidRDefault="00EB5865">
            <w:pPr>
              <w:pStyle w:val="Compact"/>
            </w:pPr>
          </w:p>
        </w:tc>
        <w:tc>
          <w:tcPr>
            <w:tcW w:w="0" w:type="auto"/>
            <w:tcPrChange w:id="248" w:author="Revision" w:date="2017-05-10T13:23:00Z">
              <w:tcPr>
                <w:tcW w:w="0" w:type="auto"/>
              </w:tcPr>
            </w:tcPrChange>
          </w:tcPr>
          <w:p w14:paraId="7510C145" w14:textId="77777777" w:rsidR="00EB5865" w:rsidRDefault="00EB5865">
            <w:pPr>
              <w:pStyle w:val="Compact"/>
            </w:pPr>
          </w:p>
        </w:tc>
        <w:tc>
          <w:tcPr>
            <w:tcW w:w="0" w:type="auto"/>
            <w:gridSpan w:val="2"/>
            <w:tcPrChange w:id="249" w:author="Revision" w:date="2017-05-10T13:23:00Z">
              <w:tcPr>
                <w:tcW w:w="0" w:type="auto"/>
              </w:tcPr>
            </w:tcPrChange>
          </w:tcPr>
          <w:p w14:paraId="1ED35DA5" w14:textId="77777777" w:rsidR="00EB5865" w:rsidRDefault="00EB5865">
            <w:pPr>
              <w:pStyle w:val="Compact"/>
            </w:pPr>
          </w:p>
        </w:tc>
        <w:tc>
          <w:tcPr>
            <w:tcW w:w="0" w:type="auto"/>
            <w:tcPrChange w:id="250" w:author="Revision" w:date="2017-05-10T13:23:00Z">
              <w:tcPr>
                <w:tcW w:w="0" w:type="auto"/>
              </w:tcPr>
            </w:tcPrChange>
          </w:tcPr>
          <w:p w14:paraId="2DBC33DF" w14:textId="77777777" w:rsidR="00EB5865" w:rsidRDefault="00EB5865">
            <w:pPr>
              <w:pStyle w:val="Compact"/>
            </w:pPr>
          </w:p>
        </w:tc>
        <w:tc>
          <w:tcPr>
            <w:tcW w:w="0" w:type="auto"/>
            <w:gridSpan w:val="2"/>
            <w:cellDel w:id="251" w:author="Revision" w:date="2017-05-10T13:23:00Z"/>
            <w:tcPrChange w:id="252" w:author="Revision" w:date="2017-05-10T13:23:00Z">
              <w:tcPr>
                <w:tcW w:w="0" w:type="auto"/>
                <w:cellDel w:id="253" w:author="Revision" w:date="2017-05-10T13:23:00Z"/>
              </w:tcPr>
            </w:tcPrChange>
          </w:tcPr>
          <w:p w14:paraId="39F0AFE2" w14:textId="77777777" w:rsidR="002A0F03" w:rsidRDefault="002A0F03">
            <w:pPr>
              <w:spacing w:after="120"/>
              <w:jc w:val="both"/>
              <w:rPr>
                <w:sz w:val="20"/>
                <w:szCs w:val="20"/>
              </w:rPr>
            </w:pPr>
          </w:p>
        </w:tc>
        <w:tc>
          <w:tcPr>
            <w:tcW w:w="0" w:type="auto"/>
            <w:gridSpan w:val="2"/>
            <w:tcPrChange w:id="254" w:author="Revision" w:date="2017-05-10T13:23:00Z">
              <w:tcPr>
                <w:tcW w:w="0" w:type="auto"/>
              </w:tcPr>
            </w:tcPrChange>
          </w:tcPr>
          <w:p w14:paraId="281EBCF1" w14:textId="5407BCE4" w:rsidR="00EB5865" w:rsidRDefault="00BA480A">
            <w:pPr>
              <w:pStyle w:val="Compact"/>
            </w:pPr>
            <w:r>
              <w:t>-</w:t>
            </w:r>
            <w:r>
              <w:t>0.</w:t>
            </w:r>
            <w:del w:id="255" w:author="Revision" w:date="2017-05-10T13:23:00Z">
              <w:r w:rsidR="002C2E6B">
                <w:delText>56</w:delText>
              </w:r>
            </w:del>
            <w:ins w:id="256" w:author="Revision" w:date="2017-05-10T13:23:00Z">
              <w:r>
                <w:t>58</w:t>
              </w:r>
            </w:ins>
            <w:r>
              <w:t xml:space="preserve"> (1.5)</w:t>
            </w:r>
          </w:p>
        </w:tc>
        <w:tc>
          <w:tcPr>
            <w:tcW w:w="0" w:type="auto"/>
            <w:gridSpan w:val="2"/>
            <w:cellDel w:id="257" w:author="Revision" w:date="2017-05-10T13:23:00Z"/>
            <w:tcPrChange w:id="258" w:author="Revision" w:date="2017-05-10T13:23:00Z">
              <w:tcPr>
                <w:tcW w:w="0" w:type="auto"/>
                <w:cellDel w:id="259" w:author="Revision" w:date="2017-05-10T13:23:00Z"/>
              </w:tcPr>
            </w:tcPrChange>
          </w:tcPr>
          <w:p w14:paraId="27862A80" w14:textId="77777777" w:rsidR="002A0F03" w:rsidRDefault="002A0F03">
            <w:pPr>
              <w:spacing w:after="120"/>
              <w:jc w:val="both"/>
              <w:rPr>
                <w:sz w:val="20"/>
                <w:szCs w:val="20"/>
              </w:rPr>
            </w:pPr>
          </w:p>
        </w:tc>
      </w:tr>
      <w:tr w:rsidR="00EB5865" w14:paraId="79EB7C65" w14:textId="5766A3BD">
        <w:trPr>
          <w:trPrChange w:id="260" w:author="Revision" w:date="2017-05-10T13:23:00Z">
            <w:trPr>
              <w:gridAfter w:val="0"/>
            </w:trPr>
          </w:trPrChange>
        </w:trPr>
        <w:tc>
          <w:tcPr>
            <w:tcW w:w="0" w:type="auto"/>
            <w:tcPrChange w:id="261" w:author="Revision" w:date="2017-05-10T13:23:00Z">
              <w:tcPr>
                <w:tcW w:w="0" w:type="auto"/>
              </w:tcPr>
            </w:tcPrChange>
          </w:tcPr>
          <w:p w14:paraId="336C3CCC" w14:textId="77777777" w:rsidR="00EB5865" w:rsidRDefault="00BA480A">
            <w:pPr>
              <w:pStyle w:val="Compact"/>
            </w:pPr>
            <w:r>
              <w:t>Mono</w:t>
            </w:r>
          </w:p>
        </w:tc>
        <w:tc>
          <w:tcPr>
            <w:tcW w:w="0" w:type="auto"/>
            <w:tcPrChange w:id="262" w:author="Revision" w:date="2017-05-10T13:23:00Z">
              <w:tcPr>
                <w:tcW w:w="0" w:type="auto"/>
              </w:tcPr>
            </w:tcPrChange>
          </w:tcPr>
          <w:p w14:paraId="5A652E82" w14:textId="77777777" w:rsidR="00EB5865" w:rsidRDefault="00EB5865">
            <w:pPr>
              <w:pStyle w:val="Compact"/>
            </w:pPr>
          </w:p>
        </w:tc>
        <w:tc>
          <w:tcPr>
            <w:tcW w:w="0" w:type="auto"/>
            <w:tcPrChange w:id="263" w:author="Revision" w:date="2017-05-10T13:23:00Z">
              <w:tcPr>
                <w:tcW w:w="0" w:type="auto"/>
              </w:tcPr>
            </w:tcPrChange>
          </w:tcPr>
          <w:p w14:paraId="76B6073E" w14:textId="77777777" w:rsidR="00EB5865" w:rsidRDefault="00EB5865">
            <w:pPr>
              <w:pStyle w:val="Compact"/>
            </w:pPr>
          </w:p>
        </w:tc>
        <w:tc>
          <w:tcPr>
            <w:tcW w:w="0" w:type="auto"/>
            <w:gridSpan w:val="4"/>
            <w:tcPrChange w:id="264" w:author="Revision" w:date="2017-05-10T13:23:00Z">
              <w:tcPr>
                <w:tcW w:w="0" w:type="auto"/>
              </w:tcPr>
            </w:tcPrChange>
          </w:tcPr>
          <w:p w14:paraId="4040C372" w14:textId="77777777" w:rsidR="00EB5865" w:rsidRDefault="00BA480A">
            <w:pPr>
              <w:pStyle w:val="Compact"/>
            </w:pPr>
            <w:r>
              <w:t>-0.35 (2.6)</w:t>
            </w:r>
          </w:p>
        </w:tc>
        <w:tc>
          <w:tcPr>
            <w:tcW w:w="0" w:type="auto"/>
            <w:tcPrChange w:id="265" w:author="Revision" w:date="2017-05-10T13:23:00Z">
              <w:tcPr>
                <w:tcW w:w="0" w:type="auto"/>
              </w:tcPr>
            </w:tcPrChange>
          </w:tcPr>
          <w:p w14:paraId="0F96B1E0" w14:textId="77777777" w:rsidR="00EB5865" w:rsidRDefault="00EB5865">
            <w:pPr>
              <w:pStyle w:val="Compact"/>
            </w:pPr>
          </w:p>
        </w:tc>
        <w:tc>
          <w:tcPr>
            <w:tcW w:w="0" w:type="auto"/>
            <w:tcPrChange w:id="266" w:author="Revision" w:date="2017-05-10T13:23:00Z">
              <w:tcPr>
                <w:tcW w:w="0" w:type="auto"/>
              </w:tcPr>
            </w:tcPrChange>
          </w:tcPr>
          <w:p w14:paraId="2332A077" w14:textId="77777777" w:rsidR="00EB5865" w:rsidRDefault="00EB5865">
            <w:pPr>
              <w:pStyle w:val="Compact"/>
            </w:pPr>
          </w:p>
        </w:tc>
        <w:tc>
          <w:tcPr>
            <w:tcW w:w="0" w:type="auto"/>
            <w:cellDel w:id="267" w:author="Revision" w:date="2017-05-10T13:23:00Z"/>
            <w:tcPrChange w:id="268" w:author="Revision" w:date="2017-05-10T13:23:00Z">
              <w:tcPr>
                <w:tcW w:w="0" w:type="auto"/>
                <w:cellDel w:id="269" w:author="Revision" w:date="2017-05-10T13:23:00Z"/>
              </w:tcPr>
            </w:tcPrChange>
          </w:tcPr>
          <w:p w14:paraId="70F5EE4C" w14:textId="77777777" w:rsidR="002A0F03" w:rsidRDefault="002A0F03">
            <w:pPr>
              <w:spacing w:after="120"/>
              <w:jc w:val="both"/>
              <w:rPr>
                <w:sz w:val="20"/>
                <w:szCs w:val="20"/>
              </w:rPr>
            </w:pPr>
          </w:p>
        </w:tc>
        <w:tc>
          <w:tcPr>
            <w:tcW w:w="0" w:type="auto"/>
            <w:gridSpan w:val="3"/>
            <w:tcPrChange w:id="270" w:author="Revision" w:date="2017-05-10T13:23:00Z">
              <w:tcPr>
                <w:tcW w:w="0" w:type="auto"/>
              </w:tcPr>
            </w:tcPrChange>
          </w:tcPr>
          <w:p w14:paraId="6842B0A5" w14:textId="7A750D20" w:rsidR="00EB5865" w:rsidRDefault="00BA480A">
            <w:pPr>
              <w:pStyle w:val="Compact"/>
            </w:pPr>
            <w:r>
              <w:t>-</w:t>
            </w:r>
            <w:r>
              <w:t>0.34 (1.6)</w:t>
            </w:r>
          </w:p>
        </w:tc>
        <w:tc>
          <w:tcPr>
            <w:tcW w:w="0" w:type="auto"/>
            <w:gridSpan w:val="2"/>
            <w:tcPrChange w:id="271" w:author="Revision" w:date="2017-05-10T13:23:00Z">
              <w:tcPr>
                <w:tcW w:w="0" w:type="auto"/>
              </w:tcPr>
            </w:tcPrChange>
          </w:tcPr>
          <w:p w14:paraId="617FABB7" w14:textId="77777777" w:rsidR="00EB5865" w:rsidRDefault="00BA480A">
            <w:pPr>
              <w:pStyle w:val="Compact"/>
            </w:pPr>
            <w:r>
              <w:t>-0.59 (1.7)</w:t>
            </w:r>
          </w:p>
        </w:tc>
        <w:tc>
          <w:tcPr>
            <w:tcW w:w="0" w:type="auto"/>
            <w:gridSpan w:val="2"/>
            <w:cellDel w:id="272" w:author="Revision" w:date="2017-05-10T13:23:00Z"/>
            <w:tcPrChange w:id="273" w:author="Revision" w:date="2017-05-10T13:23:00Z">
              <w:tcPr>
                <w:tcW w:w="0" w:type="auto"/>
                <w:cellDel w:id="274" w:author="Revision" w:date="2017-05-10T13:23:00Z"/>
              </w:tcPr>
            </w:tcPrChange>
          </w:tcPr>
          <w:p w14:paraId="46032AEF" w14:textId="77777777" w:rsidR="002A0F03" w:rsidRDefault="002A0F03">
            <w:pPr>
              <w:spacing w:after="120"/>
              <w:jc w:val="both"/>
              <w:rPr>
                <w:sz w:val="20"/>
                <w:szCs w:val="20"/>
              </w:rPr>
            </w:pPr>
          </w:p>
        </w:tc>
      </w:tr>
      <w:tr w:rsidR="00EB5865" w14:paraId="5572913A" w14:textId="08F77F88">
        <w:trPr>
          <w:trPrChange w:id="275" w:author="Revision" w:date="2017-05-10T13:23:00Z">
            <w:trPr>
              <w:gridAfter w:val="0"/>
            </w:trPr>
          </w:trPrChange>
        </w:trPr>
        <w:tc>
          <w:tcPr>
            <w:tcW w:w="0" w:type="auto"/>
            <w:tcPrChange w:id="276" w:author="Revision" w:date="2017-05-10T13:23:00Z">
              <w:tcPr>
                <w:tcW w:w="0" w:type="auto"/>
              </w:tcPr>
            </w:tcPrChange>
          </w:tcPr>
          <w:p w14:paraId="5A1024A1" w14:textId="77777777" w:rsidR="00EB5865" w:rsidRDefault="00BA480A">
            <w:pPr>
              <w:pStyle w:val="Compact"/>
            </w:pPr>
            <w:r>
              <w:t>NK</w:t>
            </w:r>
          </w:p>
        </w:tc>
        <w:tc>
          <w:tcPr>
            <w:tcW w:w="0" w:type="auto"/>
            <w:tcPrChange w:id="277" w:author="Revision" w:date="2017-05-10T13:23:00Z">
              <w:tcPr>
                <w:tcW w:w="0" w:type="auto"/>
              </w:tcPr>
            </w:tcPrChange>
          </w:tcPr>
          <w:p w14:paraId="385A0ABB" w14:textId="77777777" w:rsidR="00EB5865" w:rsidRDefault="00EB5865">
            <w:pPr>
              <w:pStyle w:val="Compact"/>
            </w:pPr>
          </w:p>
        </w:tc>
        <w:tc>
          <w:tcPr>
            <w:tcW w:w="0" w:type="auto"/>
            <w:tcPrChange w:id="278" w:author="Revision" w:date="2017-05-10T13:23:00Z">
              <w:tcPr>
                <w:tcW w:w="0" w:type="auto"/>
              </w:tcPr>
            </w:tcPrChange>
          </w:tcPr>
          <w:p w14:paraId="715A8464" w14:textId="77777777" w:rsidR="00EB5865" w:rsidRDefault="00EB5865">
            <w:pPr>
              <w:pStyle w:val="Compact"/>
            </w:pPr>
          </w:p>
        </w:tc>
        <w:tc>
          <w:tcPr>
            <w:tcW w:w="0" w:type="auto"/>
            <w:gridSpan w:val="4"/>
            <w:tcPrChange w:id="279" w:author="Revision" w:date="2017-05-10T13:23:00Z">
              <w:tcPr>
                <w:tcW w:w="0" w:type="auto"/>
              </w:tcPr>
            </w:tcPrChange>
          </w:tcPr>
          <w:p w14:paraId="3895F613" w14:textId="77777777" w:rsidR="00EB5865" w:rsidRDefault="00BA480A">
            <w:pPr>
              <w:pStyle w:val="Compact"/>
            </w:pPr>
            <w:r>
              <w:t>-0.38 (4.7)</w:t>
            </w:r>
          </w:p>
        </w:tc>
        <w:tc>
          <w:tcPr>
            <w:tcW w:w="0" w:type="auto"/>
            <w:tcPrChange w:id="280" w:author="Revision" w:date="2017-05-10T13:23:00Z">
              <w:tcPr>
                <w:tcW w:w="0" w:type="auto"/>
              </w:tcPr>
            </w:tcPrChange>
          </w:tcPr>
          <w:p w14:paraId="6C0E1995" w14:textId="77777777" w:rsidR="00EB5865" w:rsidRDefault="00EB5865">
            <w:pPr>
              <w:pStyle w:val="Compact"/>
            </w:pPr>
          </w:p>
        </w:tc>
        <w:tc>
          <w:tcPr>
            <w:tcW w:w="0" w:type="auto"/>
            <w:gridSpan w:val="2"/>
            <w:tcPrChange w:id="281" w:author="Revision" w:date="2017-05-10T13:23:00Z">
              <w:tcPr>
                <w:tcW w:w="0" w:type="auto"/>
              </w:tcPr>
            </w:tcPrChange>
          </w:tcPr>
          <w:p w14:paraId="73F84B6F" w14:textId="77777777" w:rsidR="00EB5865" w:rsidRDefault="00EB5865">
            <w:pPr>
              <w:pStyle w:val="Compact"/>
            </w:pPr>
          </w:p>
        </w:tc>
        <w:tc>
          <w:tcPr>
            <w:tcW w:w="0" w:type="auto"/>
            <w:gridSpan w:val="3"/>
            <w:tcPrChange w:id="282" w:author="Revision" w:date="2017-05-10T13:23:00Z">
              <w:tcPr>
                <w:tcW w:w="0" w:type="auto"/>
              </w:tcPr>
            </w:tcPrChange>
          </w:tcPr>
          <w:p w14:paraId="1772C728" w14:textId="77777777" w:rsidR="00EB5865" w:rsidRDefault="00EB5865">
            <w:pPr>
              <w:pStyle w:val="Compact"/>
            </w:pPr>
          </w:p>
        </w:tc>
        <w:tc>
          <w:tcPr>
            <w:tcW w:w="0" w:type="auto"/>
            <w:tcPrChange w:id="283" w:author="Revision" w:date="2017-05-10T13:23:00Z">
              <w:tcPr>
                <w:tcW w:w="0" w:type="auto"/>
              </w:tcPr>
            </w:tcPrChange>
          </w:tcPr>
          <w:p w14:paraId="294EF750" w14:textId="77777777" w:rsidR="00EB5865" w:rsidRDefault="00EB5865">
            <w:pPr>
              <w:pStyle w:val="Compact"/>
            </w:pPr>
          </w:p>
        </w:tc>
        <w:tc>
          <w:tcPr>
            <w:tcW w:w="0" w:type="auto"/>
            <w:gridSpan w:val="2"/>
            <w:cellDel w:id="284" w:author="Revision" w:date="2017-05-10T13:23:00Z"/>
            <w:tcPrChange w:id="285" w:author="Revision" w:date="2017-05-10T13:23:00Z">
              <w:tcPr>
                <w:tcW w:w="0" w:type="auto"/>
                <w:cellDel w:id="286" w:author="Revision" w:date="2017-05-10T13:23:00Z"/>
              </w:tcPr>
            </w:tcPrChange>
          </w:tcPr>
          <w:p w14:paraId="192B2C62" w14:textId="77777777" w:rsidR="002A0F03" w:rsidRDefault="002A0F03">
            <w:pPr>
              <w:spacing w:after="120"/>
              <w:jc w:val="both"/>
              <w:rPr>
                <w:sz w:val="20"/>
                <w:szCs w:val="20"/>
              </w:rPr>
            </w:pPr>
          </w:p>
        </w:tc>
        <w:tc>
          <w:tcPr>
            <w:tcW w:w="0" w:type="auto"/>
            <w:cellDel w:id="287" w:author="Revision" w:date="2017-05-10T13:23:00Z"/>
            <w:tcPrChange w:id="288" w:author="Revision" w:date="2017-05-10T13:23:00Z">
              <w:tcPr>
                <w:tcW w:w="0" w:type="auto"/>
                <w:cellDel w:id="289" w:author="Revision" w:date="2017-05-10T13:23:00Z"/>
              </w:tcPr>
            </w:tcPrChange>
          </w:tcPr>
          <w:p w14:paraId="28527063" w14:textId="77777777" w:rsidR="002A0F03" w:rsidRDefault="002A0F03">
            <w:pPr>
              <w:spacing w:after="120"/>
              <w:jc w:val="both"/>
              <w:rPr>
                <w:sz w:val="20"/>
                <w:szCs w:val="20"/>
              </w:rPr>
            </w:pPr>
          </w:p>
        </w:tc>
      </w:tr>
      <w:tr w:rsidR="00EB5865" w14:paraId="44C5110A" w14:textId="37BFD670">
        <w:trPr>
          <w:trPrChange w:id="290" w:author="Revision" w:date="2017-05-10T13:23:00Z">
            <w:trPr>
              <w:gridAfter w:val="0"/>
            </w:trPr>
          </w:trPrChange>
        </w:trPr>
        <w:tc>
          <w:tcPr>
            <w:tcW w:w="0" w:type="auto"/>
            <w:tcPrChange w:id="291" w:author="Revision" w:date="2017-05-10T13:23:00Z">
              <w:tcPr>
                <w:tcW w:w="0" w:type="auto"/>
              </w:tcPr>
            </w:tcPrChange>
          </w:tcPr>
          <w:p w14:paraId="273A3DC1" w14:textId="77777777" w:rsidR="00EB5865" w:rsidRDefault="00BA480A">
            <w:pPr>
              <w:pStyle w:val="Compact"/>
            </w:pPr>
            <w:r>
              <w:t>NKCD8</w:t>
            </w:r>
          </w:p>
        </w:tc>
        <w:tc>
          <w:tcPr>
            <w:tcW w:w="0" w:type="auto"/>
            <w:tcPrChange w:id="292" w:author="Revision" w:date="2017-05-10T13:23:00Z">
              <w:tcPr>
                <w:tcW w:w="0" w:type="auto"/>
              </w:tcPr>
            </w:tcPrChange>
          </w:tcPr>
          <w:p w14:paraId="005FED3C" w14:textId="77777777" w:rsidR="00EB5865" w:rsidRDefault="00EB5865">
            <w:pPr>
              <w:pStyle w:val="Compact"/>
            </w:pPr>
          </w:p>
        </w:tc>
        <w:tc>
          <w:tcPr>
            <w:tcW w:w="0" w:type="auto"/>
            <w:tcPrChange w:id="293" w:author="Revision" w:date="2017-05-10T13:23:00Z">
              <w:tcPr>
                <w:tcW w:w="0" w:type="auto"/>
              </w:tcPr>
            </w:tcPrChange>
          </w:tcPr>
          <w:p w14:paraId="7B1CBB49" w14:textId="77777777" w:rsidR="00EB5865" w:rsidRDefault="00EB5865">
            <w:pPr>
              <w:pStyle w:val="Compact"/>
            </w:pPr>
          </w:p>
        </w:tc>
        <w:tc>
          <w:tcPr>
            <w:tcW w:w="0" w:type="auto"/>
            <w:gridSpan w:val="4"/>
            <w:tcPrChange w:id="294" w:author="Revision" w:date="2017-05-10T13:23:00Z">
              <w:tcPr>
                <w:tcW w:w="0" w:type="auto"/>
              </w:tcPr>
            </w:tcPrChange>
          </w:tcPr>
          <w:p w14:paraId="1849CAF9" w14:textId="77777777" w:rsidR="00EB5865" w:rsidRDefault="00EB5865">
            <w:pPr>
              <w:pStyle w:val="Compact"/>
            </w:pPr>
          </w:p>
        </w:tc>
        <w:tc>
          <w:tcPr>
            <w:tcW w:w="0" w:type="auto"/>
            <w:tcPrChange w:id="295" w:author="Revision" w:date="2017-05-10T13:23:00Z">
              <w:tcPr>
                <w:tcW w:w="0" w:type="auto"/>
              </w:tcPr>
            </w:tcPrChange>
          </w:tcPr>
          <w:p w14:paraId="61FC6016" w14:textId="77777777" w:rsidR="00EB5865" w:rsidRDefault="00EB5865">
            <w:pPr>
              <w:pStyle w:val="Compact"/>
            </w:pPr>
          </w:p>
        </w:tc>
        <w:tc>
          <w:tcPr>
            <w:tcW w:w="0" w:type="auto"/>
            <w:tcPrChange w:id="296" w:author="Revision" w:date="2017-05-10T13:23:00Z">
              <w:tcPr>
                <w:tcW w:w="0" w:type="auto"/>
              </w:tcPr>
            </w:tcPrChange>
          </w:tcPr>
          <w:p w14:paraId="29FF1D96" w14:textId="77777777" w:rsidR="00EB5865" w:rsidRDefault="00EB5865">
            <w:pPr>
              <w:pStyle w:val="Compact"/>
            </w:pPr>
          </w:p>
        </w:tc>
        <w:tc>
          <w:tcPr>
            <w:tcW w:w="0" w:type="auto"/>
            <w:cellDel w:id="297" w:author="Revision" w:date="2017-05-10T13:23:00Z"/>
            <w:tcPrChange w:id="298" w:author="Revision" w:date="2017-05-10T13:23:00Z">
              <w:tcPr>
                <w:tcW w:w="0" w:type="auto"/>
                <w:cellDel w:id="299" w:author="Revision" w:date="2017-05-10T13:23:00Z"/>
              </w:tcPr>
            </w:tcPrChange>
          </w:tcPr>
          <w:p w14:paraId="2E1F3531" w14:textId="77777777" w:rsidR="002A0F03" w:rsidRDefault="002A0F03">
            <w:pPr>
              <w:spacing w:after="120"/>
              <w:jc w:val="both"/>
              <w:rPr>
                <w:sz w:val="20"/>
                <w:szCs w:val="20"/>
              </w:rPr>
            </w:pPr>
          </w:p>
        </w:tc>
        <w:tc>
          <w:tcPr>
            <w:tcW w:w="0" w:type="auto"/>
            <w:gridSpan w:val="3"/>
            <w:tcPrChange w:id="300" w:author="Revision" w:date="2017-05-10T13:23:00Z">
              <w:tcPr>
                <w:tcW w:w="0" w:type="auto"/>
              </w:tcPr>
            </w:tcPrChange>
          </w:tcPr>
          <w:p w14:paraId="3B1EC50E" w14:textId="137FE94B" w:rsidR="00EB5865" w:rsidRDefault="00BA480A">
            <w:pPr>
              <w:pStyle w:val="Compact"/>
            </w:pPr>
            <w:r>
              <w:t>0</w:t>
            </w:r>
            <w:r>
              <w:t>.5 (</w:t>
            </w:r>
            <w:del w:id="301" w:author="Revision" w:date="2017-05-10T13:23:00Z">
              <w:r w:rsidR="002C2E6B">
                <w:delText>7.9</w:delText>
              </w:r>
            </w:del>
            <w:ins w:id="302" w:author="Revision" w:date="2017-05-10T13:23:00Z">
              <w:r>
                <w:t>6</w:t>
              </w:r>
            </w:ins>
            <w:r>
              <w:t>)</w:t>
            </w:r>
          </w:p>
        </w:tc>
        <w:tc>
          <w:tcPr>
            <w:tcW w:w="0" w:type="auto"/>
            <w:gridSpan w:val="2"/>
            <w:tcPrChange w:id="303" w:author="Revision" w:date="2017-05-10T13:23:00Z">
              <w:tcPr>
                <w:tcW w:w="0" w:type="auto"/>
              </w:tcPr>
            </w:tcPrChange>
          </w:tcPr>
          <w:p w14:paraId="267A8174" w14:textId="77777777" w:rsidR="00EB5865" w:rsidRDefault="00EB5865">
            <w:pPr>
              <w:pStyle w:val="Compact"/>
            </w:pPr>
          </w:p>
        </w:tc>
        <w:tc>
          <w:tcPr>
            <w:tcW w:w="0" w:type="auto"/>
            <w:gridSpan w:val="2"/>
            <w:cellDel w:id="304" w:author="Revision" w:date="2017-05-10T13:23:00Z"/>
            <w:tcPrChange w:id="305" w:author="Revision" w:date="2017-05-10T13:23:00Z">
              <w:tcPr>
                <w:tcW w:w="0" w:type="auto"/>
                <w:cellDel w:id="306" w:author="Revision" w:date="2017-05-10T13:23:00Z"/>
              </w:tcPr>
            </w:tcPrChange>
          </w:tcPr>
          <w:p w14:paraId="72BC3082" w14:textId="77777777" w:rsidR="002A0F03" w:rsidRDefault="002A0F03">
            <w:pPr>
              <w:spacing w:after="120"/>
              <w:jc w:val="both"/>
              <w:rPr>
                <w:sz w:val="20"/>
                <w:szCs w:val="20"/>
              </w:rPr>
            </w:pPr>
          </w:p>
        </w:tc>
      </w:tr>
      <w:tr w:rsidR="00EB5865" w14:paraId="23F0211B" w14:textId="06FC714D">
        <w:trPr>
          <w:trPrChange w:id="307" w:author="Revision" w:date="2017-05-10T13:23:00Z">
            <w:trPr>
              <w:gridAfter w:val="0"/>
            </w:trPr>
          </w:trPrChange>
        </w:trPr>
        <w:tc>
          <w:tcPr>
            <w:tcW w:w="0" w:type="auto"/>
            <w:tcPrChange w:id="308" w:author="Revision" w:date="2017-05-10T13:23:00Z">
              <w:tcPr>
                <w:tcW w:w="0" w:type="auto"/>
              </w:tcPr>
            </w:tcPrChange>
          </w:tcPr>
          <w:p w14:paraId="572B7490" w14:textId="77777777" w:rsidR="00EB5865" w:rsidRDefault="00BA480A">
            <w:pPr>
              <w:pStyle w:val="Compact"/>
            </w:pPr>
            <w:r>
              <w:t>TCD8</w:t>
            </w:r>
          </w:p>
        </w:tc>
        <w:tc>
          <w:tcPr>
            <w:tcW w:w="0" w:type="auto"/>
            <w:tcPrChange w:id="309" w:author="Revision" w:date="2017-05-10T13:23:00Z">
              <w:tcPr>
                <w:tcW w:w="0" w:type="auto"/>
              </w:tcPr>
            </w:tcPrChange>
          </w:tcPr>
          <w:p w14:paraId="3923A08A" w14:textId="77777777" w:rsidR="00EB5865" w:rsidRDefault="00EB5865">
            <w:pPr>
              <w:pStyle w:val="Compact"/>
            </w:pPr>
          </w:p>
        </w:tc>
        <w:tc>
          <w:tcPr>
            <w:tcW w:w="0" w:type="auto"/>
            <w:tcPrChange w:id="310" w:author="Revision" w:date="2017-05-10T13:23:00Z">
              <w:tcPr>
                <w:tcW w:w="0" w:type="auto"/>
              </w:tcPr>
            </w:tcPrChange>
          </w:tcPr>
          <w:p w14:paraId="26D29B03" w14:textId="77777777" w:rsidR="00EB5865" w:rsidRDefault="00EB5865">
            <w:pPr>
              <w:pStyle w:val="Compact"/>
            </w:pPr>
          </w:p>
        </w:tc>
        <w:tc>
          <w:tcPr>
            <w:tcW w:w="0" w:type="auto"/>
            <w:gridSpan w:val="4"/>
            <w:tcPrChange w:id="311" w:author="Revision" w:date="2017-05-10T13:23:00Z">
              <w:tcPr>
                <w:tcW w:w="0" w:type="auto"/>
              </w:tcPr>
            </w:tcPrChange>
          </w:tcPr>
          <w:p w14:paraId="78918380" w14:textId="6CF25CAD" w:rsidR="00EB5865" w:rsidRDefault="00BA480A">
            <w:pPr>
              <w:pStyle w:val="Compact"/>
            </w:pPr>
            <w:r>
              <w:t>-0.</w:t>
            </w:r>
            <w:del w:id="312" w:author="Revision" w:date="2017-05-10T13:23:00Z">
              <w:r w:rsidR="002C2E6B">
                <w:delText>6</w:delText>
              </w:r>
            </w:del>
            <w:ins w:id="313" w:author="Revision" w:date="2017-05-10T13:23:00Z">
              <w:r>
                <w:t>63</w:t>
              </w:r>
            </w:ins>
            <w:r>
              <w:t xml:space="preserve"> (12.5)</w:t>
            </w:r>
          </w:p>
        </w:tc>
        <w:tc>
          <w:tcPr>
            <w:tcW w:w="0" w:type="auto"/>
            <w:tcPrChange w:id="314" w:author="Revision" w:date="2017-05-10T13:23:00Z">
              <w:tcPr>
                <w:tcW w:w="0" w:type="auto"/>
              </w:tcPr>
            </w:tcPrChange>
          </w:tcPr>
          <w:p w14:paraId="016EB54C" w14:textId="77777777" w:rsidR="00EB5865" w:rsidRDefault="00EB5865">
            <w:pPr>
              <w:pStyle w:val="Compact"/>
            </w:pPr>
          </w:p>
        </w:tc>
        <w:tc>
          <w:tcPr>
            <w:tcW w:w="0" w:type="auto"/>
            <w:tcPrChange w:id="315" w:author="Revision" w:date="2017-05-10T13:23:00Z">
              <w:tcPr>
                <w:tcW w:w="0" w:type="auto"/>
              </w:tcPr>
            </w:tcPrChange>
          </w:tcPr>
          <w:p w14:paraId="0F2DD863" w14:textId="77777777" w:rsidR="00EB5865" w:rsidRDefault="00EB5865">
            <w:pPr>
              <w:pStyle w:val="Compact"/>
            </w:pPr>
          </w:p>
        </w:tc>
        <w:tc>
          <w:tcPr>
            <w:tcW w:w="0" w:type="auto"/>
            <w:cellDel w:id="316" w:author="Revision" w:date="2017-05-10T13:23:00Z"/>
            <w:tcPrChange w:id="317" w:author="Revision" w:date="2017-05-10T13:23:00Z">
              <w:tcPr>
                <w:tcW w:w="0" w:type="auto"/>
                <w:cellDel w:id="318" w:author="Revision" w:date="2017-05-10T13:23:00Z"/>
              </w:tcPr>
            </w:tcPrChange>
          </w:tcPr>
          <w:p w14:paraId="021DB4F9" w14:textId="77777777" w:rsidR="002A0F03" w:rsidRDefault="002A0F03">
            <w:pPr>
              <w:spacing w:after="120"/>
              <w:jc w:val="both"/>
              <w:rPr>
                <w:sz w:val="20"/>
                <w:szCs w:val="20"/>
              </w:rPr>
            </w:pPr>
          </w:p>
        </w:tc>
        <w:tc>
          <w:tcPr>
            <w:tcW w:w="0" w:type="auto"/>
            <w:gridSpan w:val="3"/>
            <w:tcPrChange w:id="319" w:author="Revision" w:date="2017-05-10T13:23:00Z">
              <w:tcPr>
                <w:tcW w:w="0" w:type="auto"/>
              </w:tcPr>
            </w:tcPrChange>
          </w:tcPr>
          <w:p w14:paraId="6CD31525" w14:textId="510888C9" w:rsidR="00EB5865" w:rsidRDefault="00BA480A">
            <w:pPr>
              <w:pStyle w:val="Compact"/>
            </w:pPr>
            <w:r>
              <w:t>-</w:t>
            </w:r>
            <w:r>
              <w:t>0.76 (</w:t>
            </w:r>
            <w:del w:id="320" w:author="Revision" w:date="2017-05-10T13:23:00Z">
              <w:r w:rsidR="002C2E6B">
                <w:delText>18</w:delText>
              </w:r>
            </w:del>
            <w:ins w:id="321" w:author="Revision" w:date="2017-05-10T13:23:00Z">
              <w:r>
                <w:t>16</w:t>
              </w:r>
            </w:ins>
            <w:r>
              <w:t>.3)</w:t>
            </w:r>
          </w:p>
        </w:tc>
        <w:tc>
          <w:tcPr>
            <w:tcW w:w="0" w:type="auto"/>
            <w:gridSpan w:val="2"/>
            <w:tcPrChange w:id="322" w:author="Revision" w:date="2017-05-10T13:23:00Z">
              <w:tcPr>
                <w:tcW w:w="0" w:type="auto"/>
              </w:tcPr>
            </w:tcPrChange>
          </w:tcPr>
          <w:p w14:paraId="78DF2735" w14:textId="4F745B77" w:rsidR="00EB5865" w:rsidRDefault="00BA480A">
            <w:pPr>
              <w:pStyle w:val="Compact"/>
            </w:pPr>
            <w:r>
              <w:t>-0.</w:t>
            </w:r>
            <w:del w:id="323" w:author="Revision" w:date="2017-05-10T13:23:00Z">
              <w:r w:rsidR="002C2E6B">
                <w:delText>76 (4.6</w:delText>
              </w:r>
            </w:del>
            <w:ins w:id="324" w:author="Revision" w:date="2017-05-10T13:23:00Z">
              <w:r>
                <w:t>72 (3.3</w:t>
              </w:r>
            </w:ins>
            <w:r>
              <w:t>)</w:t>
            </w:r>
          </w:p>
        </w:tc>
        <w:tc>
          <w:tcPr>
            <w:tcW w:w="0" w:type="auto"/>
            <w:gridSpan w:val="2"/>
            <w:cellDel w:id="325" w:author="Revision" w:date="2017-05-10T13:23:00Z"/>
            <w:tcPrChange w:id="326" w:author="Revision" w:date="2017-05-10T13:23:00Z">
              <w:tcPr>
                <w:tcW w:w="0" w:type="auto"/>
                <w:cellDel w:id="327" w:author="Revision" w:date="2017-05-10T13:23:00Z"/>
              </w:tcPr>
            </w:tcPrChange>
          </w:tcPr>
          <w:p w14:paraId="54CAECEA" w14:textId="77777777" w:rsidR="002A0F03" w:rsidRDefault="002A0F03">
            <w:pPr>
              <w:spacing w:after="120"/>
              <w:jc w:val="both"/>
              <w:rPr>
                <w:sz w:val="20"/>
                <w:szCs w:val="20"/>
              </w:rPr>
            </w:pPr>
          </w:p>
        </w:tc>
      </w:tr>
      <w:tr w:rsidR="00EB5865" w14:paraId="33ED6D48" w14:textId="205329F2">
        <w:trPr>
          <w:trPrChange w:id="328" w:author="Revision" w:date="2017-05-10T13:23:00Z">
            <w:trPr>
              <w:gridAfter w:val="0"/>
            </w:trPr>
          </w:trPrChange>
        </w:trPr>
        <w:tc>
          <w:tcPr>
            <w:tcW w:w="0" w:type="auto"/>
            <w:tcPrChange w:id="329" w:author="Revision" w:date="2017-05-10T13:23:00Z">
              <w:tcPr>
                <w:tcW w:w="0" w:type="auto"/>
              </w:tcPr>
            </w:tcPrChange>
          </w:tcPr>
          <w:p w14:paraId="4E32BE3B" w14:textId="77777777" w:rsidR="00EB5865" w:rsidRDefault="00BA480A">
            <w:pPr>
              <w:pStyle w:val="Compact"/>
            </w:pPr>
            <w:r>
              <w:t>Tcell</w:t>
            </w:r>
          </w:p>
        </w:tc>
        <w:tc>
          <w:tcPr>
            <w:tcW w:w="0" w:type="auto"/>
            <w:tcPrChange w:id="330" w:author="Revision" w:date="2017-05-10T13:23:00Z">
              <w:tcPr>
                <w:tcW w:w="0" w:type="auto"/>
              </w:tcPr>
            </w:tcPrChange>
          </w:tcPr>
          <w:p w14:paraId="0BB8CAD5" w14:textId="77777777" w:rsidR="00EB5865" w:rsidRDefault="00EB5865">
            <w:pPr>
              <w:pStyle w:val="Compact"/>
            </w:pPr>
          </w:p>
        </w:tc>
        <w:tc>
          <w:tcPr>
            <w:tcW w:w="0" w:type="auto"/>
            <w:tcPrChange w:id="331" w:author="Revision" w:date="2017-05-10T13:23:00Z">
              <w:tcPr>
                <w:tcW w:w="0" w:type="auto"/>
              </w:tcPr>
            </w:tcPrChange>
          </w:tcPr>
          <w:p w14:paraId="4B4A0859" w14:textId="77777777" w:rsidR="00EB5865" w:rsidRDefault="00EB5865">
            <w:pPr>
              <w:pStyle w:val="Compact"/>
            </w:pPr>
          </w:p>
        </w:tc>
        <w:tc>
          <w:tcPr>
            <w:tcW w:w="0" w:type="auto"/>
            <w:gridSpan w:val="4"/>
            <w:tcPrChange w:id="332" w:author="Revision" w:date="2017-05-10T13:23:00Z">
              <w:tcPr>
                <w:tcW w:w="0" w:type="auto"/>
              </w:tcPr>
            </w:tcPrChange>
          </w:tcPr>
          <w:p w14:paraId="722F164C" w14:textId="0159329D" w:rsidR="00EB5865" w:rsidRDefault="00BA480A">
            <w:pPr>
              <w:pStyle w:val="Compact"/>
            </w:pPr>
            <w:r>
              <w:t>-0.</w:t>
            </w:r>
            <w:del w:id="333" w:author="Revision" w:date="2017-05-10T13:23:00Z">
              <w:r w:rsidR="002C2E6B">
                <w:delText>53 (</w:delText>
              </w:r>
            </w:del>
            <w:ins w:id="334" w:author="Revision" w:date="2017-05-10T13:23:00Z">
              <w:r>
                <w:t>48 (7.</w:t>
              </w:r>
            </w:ins>
            <w:r>
              <w:t>9</w:t>
            </w:r>
            <w:del w:id="335" w:author="Revision" w:date="2017-05-10T13:23:00Z">
              <w:r w:rsidR="002C2E6B">
                <w:delText>.7</w:delText>
              </w:r>
            </w:del>
            <w:r>
              <w:t>)</w:t>
            </w:r>
          </w:p>
        </w:tc>
        <w:tc>
          <w:tcPr>
            <w:tcW w:w="0" w:type="auto"/>
            <w:tcPrChange w:id="336" w:author="Revision" w:date="2017-05-10T13:23:00Z">
              <w:tcPr>
                <w:tcW w:w="0" w:type="auto"/>
              </w:tcPr>
            </w:tcPrChange>
          </w:tcPr>
          <w:p w14:paraId="137744E4" w14:textId="77777777" w:rsidR="00EB5865" w:rsidRDefault="00EB5865">
            <w:pPr>
              <w:pStyle w:val="Compact"/>
            </w:pPr>
          </w:p>
        </w:tc>
        <w:tc>
          <w:tcPr>
            <w:tcW w:w="0" w:type="auto"/>
            <w:tcPrChange w:id="337" w:author="Revision" w:date="2017-05-10T13:23:00Z">
              <w:tcPr>
                <w:tcW w:w="0" w:type="auto"/>
              </w:tcPr>
            </w:tcPrChange>
          </w:tcPr>
          <w:p w14:paraId="619AAC3A" w14:textId="77777777" w:rsidR="00EB5865" w:rsidRDefault="00EB5865">
            <w:pPr>
              <w:pStyle w:val="Compact"/>
            </w:pPr>
          </w:p>
        </w:tc>
        <w:tc>
          <w:tcPr>
            <w:tcW w:w="0" w:type="auto"/>
            <w:cellDel w:id="338" w:author="Revision" w:date="2017-05-10T13:23:00Z"/>
            <w:tcPrChange w:id="339" w:author="Revision" w:date="2017-05-10T13:23:00Z">
              <w:tcPr>
                <w:tcW w:w="0" w:type="auto"/>
                <w:cellDel w:id="340" w:author="Revision" w:date="2017-05-10T13:23:00Z"/>
              </w:tcPr>
            </w:tcPrChange>
          </w:tcPr>
          <w:p w14:paraId="5E016506" w14:textId="77777777" w:rsidR="002A0F03" w:rsidRDefault="002A0F03">
            <w:pPr>
              <w:spacing w:after="120"/>
              <w:jc w:val="both"/>
              <w:rPr>
                <w:sz w:val="20"/>
                <w:szCs w:val="20"/>
              </w:rPr>
            </w:pPr>
          </w:p>
        </w:tc>
        <w:tc>
          <w:tcPr>
            <w:tcW w:w="0" w:type="auto"/>
            <w:gridSpan w:val="3"/>
            <w:tcPrChange w:id="341" w:author="Revision" w:date="2017-05-10T13:23:00Z">
              <w:tcPr>
                <w:tcW w:w="0" w:type="auto"/>
              </w:tcPr>
            </w:tcPrChange>
          </w:tcPr>
          <w:p w14:paraId="05CE1F44" w14:textId="232BD194" w:rsidR="00EB5865" w:rsidRDefault="00BA480A">
            <w:pPr>
              <w:pStyle w:val="Compact"/>
            </w:pPr>
            <w:r>
              <w:t>-</w:t>
            </w:r>
            <w:r>
              <w:t>0.</w:t>
            </w:r>
            <w:del w:id="342" w:author="Revision" w:date="2017-05-10T13:23:00Z">
              <w:r w:rsidR="002C2E6B">
                <w:delText>8 (20.6</w:delText>
              </w:r>
            </w:del>
            <w:ins w:id="343" w:author="Revision" w:date="2017-05-10T13:23:00Z">
              <w:r>
                <w:t>76 (19</w:t>
              </w:r>
            </w:ins>
            <w:r>
              <w:t>)</w:t>
            </w:r>
          </w:p>
        </w:tc>
        <w:tc>
          <w:tcPr>
            <w:tcW w:w="0" w:type="auto"/>
            <w:gridSpan w:val="2"/>
            <w:tcPrChange w:id="344" w:author="Revision" w:date="2017-05-10T13:23:00Z">
              <w:tcPr>
                <w:tcW w:w="0" w:type="auto"/>
              </w:tcPr>
            </w:tcPrChange>
          </w:tcPr>
          <w:p w14:paraId="4F922049" w14:textId="6313DCB3" w:rsidR="00EB5865" w:rsidRDefault="00BA480A">
            <w:pPr>
              <w:pStyle w:val="Compact"/>
            </w:pPr>
            <w:r>
              <w:t>-0.</w:t>
            </w:r>
            <w:del w:id="345" w:author="Revision" w:date="2017-05-10T13:23:00Z">
              <w:r w:rsidR="002C2E6B">
                <w:delText>63 (2.6</w:delText>
              </w:r>
            </w:del>
            <w:ins w:id="346" w:author="Revision" w:date="2017-05-10T13:23:00Z">
              <w:r>
                <w:t>65 (3</w:t>
              </w:r>
            </w:ins>
            <w:r>
              <w:t>)</w:t>
            </w:r>
          </w:p>
        </w:tc>
        <w:tc>
          <w:tcPr>
            <w:tcW w:w="0" w:type="auto"/>
            <w:gridSpan w:val="2"/>
            <w:cellDel w:id="347" w:author="Revision" w:date="2017-05-10T13:23:00Z"/>
            <w:tcPrChange w:id="348" w:author="Revision" w:date="2017-05-10T13:23:00Z">
              <w:tcPr>
                <w:tcW w:w="0" w:type="auto"/>
                <w:cellDel w:id="349" w:author="Revision" w:date="2017-05-10T13:23:00Z"/>
              </w:tcPr>
            </w:tcPrChange>
          </w:tcPr>
          <w:p w14:paraId="11CE1DB6" w14:textId="77777777" w:rsidR="002A0F03" w:rsidRDefault="002A0F03">
            <w:pPr>
              <w:spacing w:after="120"/>
              <w:jc w:val="both"/>
              <w:rPr>
                <w:sz w:val="20"/>
                <w:szCs w:val="20"/>
              </w:rPr>
            </w:pPr>
          </w:p>
        </w:tc>
      </w:tr>
      <w:tr w:rsidR="00EB5865" w14:paraId="49A4EA02" w14:textId="77777777">
        <w:tc>
          <w:tcPr>
            <w:tcW w:w="0" w:type="auto"/>
            <w:tcPrChange w:id="350" w:author="Revision" w:date="2017-05-10T13:23:00Z">
              <w:tcPr>
                <w:tcW w:w="0" w:type="auto"/>
              </w:tcPr>
            </w:tcPrChange>
          </w:tcPr>
          <w:p w14:paraId="3686380D" w14:textId="77777777" w:rsidR="00EB5865" w:rsidRDefault="00BA480A">
            <w:pPr>
              <w:pStyle w:val="Compact"/>
            </w:pPr>
            <w:r>
              <w:t>Treg</w:t>
            </w:r>
          </w:p>
        </w:tc>
        <w:tc>
          <w:tcPr>
            <w:tcW w:w="0" w:type="auto"/>
            <w:tcPrChange w:id="351" w:author="Revision" w:date="2017-05-10T13:23:00Z">
              <w:tcPr>
                <w:tcW w:w="0" w:type="auto"/>
              </w:tcPr>
            </w:tcPrChange>
          </w:tcPr>
          <w:p w14:paraId="56211CD8" w14:textId="77777777" w:rsidR="00EB5865" w:rsidRDefault="00EB5865">
            <w:pPr>
              <w:pStyle w:val="Compact"/>
            </w:pPr>
          </w:p>
        </w:tc>
        <w:tc>
          <w:tcPr>
            <w:tcW w:w="0" w:type="auto"/>
            <w:tcPrChange w:id="352" w:author="Revision" w:date="2017-05-10T13:23:00Z">
              <w:tcPr>
                <w:tcW w:w="0" w:type="auto"/>
              </w:tcPr>
            </w:tcPrChange>
          </w:tcPr>
          <w:p w14:paraId="4F5C674E" w14:textId="77777777" w:rsidR="00EB5865" w:rsidRDefault="00EB5865">
            <w:pPr>
              <w:pStyle w:val="Compact"/>
            </w:pPr>
          </w:p>
        </w:tc>
        <w:tc>
          <w:tcPr>
            <w:tcW w:w="0" w:type="auto"/>
            <w:tcPrChange w:id="353" w:author="Revision" w:date="2017-05-10T13:23:00Z">
              <w:tcPr>
                <w:tcW w:w="0" w:type="auto"/>
              </w:tcPr>
            </w:tcPrChange>
          </w:tcPr>
          <w:p w14:paraId="26F3F733" w14:textId="3775D401" w:rsidR="00EB5865" w:rsidRDefault="00BA480A">
            <w:pPr>
              <w:pStyle w:val="Compact"/>
            </w:pPr>
            <w:r>
              <w:t>-0.</w:t>
            </w:r>
            <w:del w:id="354" w:author="Revision" w:date="2017-05-10T13:23:00Z">
              <w:r w:rsidR="002C2E6B">
                <w:delText>57</w:delText>
              </w:r>
            </w:del>
            <w:ins w:id="355" w:author="Revision" w:date="2017-05-10T13:23:00Z">
              <w:r>
                <w:t>58</w:t>
              </w:r>
            </w:ins>
            <w:r>
              <w:t xml:space="preserve"> (12.</w:t>
            </w:r>
            <w:del w:id="356" w:author="Revision" w:date="2017-05-10T13:23:00Z">
              <w:r w:rsidR="002C2E6B">
                <w:delText>4</w:delText>
              </w:r>
            </w:del>
            <w:ins w:id="357" w:author="Revision" w:date="2017-05-10T13:23:00Z">
              <w:r>
                <w:t>2</w:t>
              </w:r>
            </w:ins>
            <w:r>
              <w:t>)</w:t>
            </w:r>
          </w:p>
        </w:tc>
        <w:tc>
          <w:tcPr>
            <w:tcW w:w="0" w:type="auto"/>
            <w:cellDel w:id="358" w:author="Revision" w:date="2017-05-10T13:23:00Z"/>
            <w:tcPrChange w:id="359" w:author="Revision" w:date="2017-05-10T13:23:00Z">
              <w:tcPr>
                <w:tcW w:w="0" w:type="auto"/>
                <w:cellDel w:id="360" w:author="Revision" w:date="2017-05-10T13:23:00Z"/>
              </w:tcPr>
            </w:tcPrChange>
          </w:tcPr>
          <w:p w14:paraId="2DB90A8C" w14:textId="77777777" w:rsidR="002C2E6B" w:rsidRDefault="002C2E6B">
            <w:pPr>
              <w:pStyle w:val="Compact"/>
              <w:rPr>
                <w:sz w:val="16"/>
                <w:szCs w:val="20"/>
              </w:rPr>
            </w:pPr>
            <w:del w:id="361" w:author="Revision" w:date="2017-05-10T13:23:00Z">
              <w:r>
                <w:delText>0.55 (2.1)</w:delText>
              </w:r>
            </w:del>
          </w:p>
        </w:tc>
        <w:tc>
          <w:tcPr>
            <w:tcW w:w="0" w:type="auto"/>
            <w:cellDel w:id="362" w:author="Revision" w:date="2017-05-10T13:23:00Z"/>
            <w:tcPrChange w:id="363" w:author="Revision" w:date="2017-05-10T13:23:00Z">
              <w:tcPr>
                <w:tcW w:w="0" w:type="auto"/>
                <w:cellDel w:id="364" w:author="Revision" w:date="2017-05-10T13:23:00Z"/>
              </w:tcPr>
            </w:tcPrChange>
          </w:tcPr>
          <w:p w14:paraId="2ED678F3" w14:textId="77777777" w:rsidR="002A0F03" w:rsidRDefault="002A0F03">
            <w:pPr>
              <w:spacing w:after="120"/>
              <w:jc w:val="both"/>
              <w:rPr>
                <w:sz w:val="20"/>
                <w:szCs w:val="20"/>
              </w:rPr>
            </w:pPr>
          </w:p>
        </w:tc>
        <w:tc>
          <w:tcPr>
            <w:tcW w:w="0" w:type="auto"/>
            <w:cellDel w:id="365" w:author="Revision" w:date="2017-05-10T13:23:00Z"/>
            <w:tcPrChange w:id="366" w:author="Revision" w:date="2017-05-10T13:23:00Z">
              <w:tcPr>
                <w:tcW w:w="0" w:type="auto"/>
                <w:cellDel w:id="367" w:author="Revision" w:date="2017-05-10T13:23:00Z"/>
              </w:tcPr>
            </w:tcPrChange>
          </w:tcPr>
          <w:p w14:paraId="74EABED1" w14:textId="77777777" w:rsidR="002A0F03" w:rsidRDefault="002A0F03">
            <w:pPr>
              <w:spacing w:after="120"/>
              <w:jc w:val="both"/>
              <w:rPr>
                <w:sz w:val="20"/>
                <w:szCs w:val="20"/>
              </w:rPr>
            </w:pPr>
          </w:p>
        </w:tc>
        <w:tc>
          <w:tcPr>
            <w:tcW w:w="0" w:type="auto"/>
            <w:tcPrChange w:id="368" w:author="Revision" w:date="2017-05-10T13:23:00Z">
              <w:tcPr>
                <w:tcW w:w="0" w:type="auto"/>
              </w:tcPr>
            </w:tcPrChange>
          </w:tcPr>
          <w:p w14:paraId="785F2D86" w14:textId="186FBDE8" w:rsidR="00EB5865" w:rsidRDefault="002C2E6B">
            <w:pPr>
              <w:pStyle w:val="Compact"/>
            </w:pPr>
            <w:del w:id="369" w:author="Revision" w:date="2017-05-10T13:23:00Z">
              <w:r>
                <w:delText>-</w:delText>
              </w:r>
            </w:del>
            <w:r w:rsidR="00BA480A">
              <w:t>0</w:t>
            </w:r>
            <w:r w:rsidR="00BA480A">
              <w:t>.</w:t>
            </w:r>
            <w:del w:id="370" w:author="Revision" w:date="2017-05-10T13:23:00Z">
              <w:r>
                <w:delText>55 (</w:delText>
              </w:r>
            </w:del>
            <w:ins w:id="371" w:author="Revision" w:date="2017-05-10T13:23:00Z">
              <w:r w:rsidR="00BA480A">
                <w:t>76 (5.</w:t>
              </w:r>
            </w:ins>
            <w:r w:rsidR="00BA480A">
              <w:t>9</w:t>
            </w:r>
            <w:del w:id="372" w:author="Revision" w:date="2017-05-10T13:23:00Z">
              <w:r>
                <w:delText>.5</w:delText>
              </w:r>
            </w:del>
            <w:r w:rsidR="00BA480A">
              <w:t>)</w:t>
            </w:r>
          </w:p>
        </w:tc>
        <w:tc>
          <w:tcPr>
            <w:tcW w:w="0" w:type="auto"/>
            <w:gridSpan w:val="2"/>
            <w:tcPrChange w:id="373" w:author="Revision" w:date="2017-05-10T13:23:00Z">
              <w:tcPr>
                <w:tcW w:w="0" w:type="auto"/>
              </w:tcPr>
            </w:tcPrChange>
          </w:tcPr>
          <w:p w14:paraId="76627140" w14:textId="11D53DD5" w:rsidR="00EB5865" w:rsidRDefault="002C2E6B">
            <w:pPr>
              <w:pStyle w:val="Compact"/>
            </w:pPr>
            <w:del w:id="374" w:author="Revision" w:date="2017-05-10T13:23:00Z">
              <w:r>
                <w:delText>-0.6 (2.4)</w:delText>
              </w:r>
            </w:del>
          </w:p>
        </w:tc>
        <w:tc>
          <w:tcPr>
            <w:tcW w:w="0" w:type="auto"/>
            <w:gridSpan w:val="3"/>
            <w:tcPrChange w:id="375" w:author="Revision" w:date="2017-05-10T13:23:00Z">
              <w:tcPr>
                <w:tcW w:w="0" w:type="auto"/>
              </w:tcPr>
            </w:tcPrChange>
          </w:tcPr>
          <w:p w14:paraId="399FA2F4" w14:textId="77777777" w:rsidR="00EB5865" w:rsidRDefault="00BA480A">
            <w:pPr>
              <w:pStyle w:val="Compact"/>
            </w:pPr>
            <w:ins w:id="376" w:author="Revision" w:date="2017-05-10T13:23:00Z">
              <w:r>
                <w:t>-0.58 (10.3)</w:t>
              </w:r>
            </w:ins>
          </w:p>
        </w:tc>
        <w:tc>
          <w:tcPr>
            <w:tcW w:w="0" w:type="auto"/>
            <w:gridSpan w:val="4"/>
            <w:cellIns w:id="377" w:author="Revision" w:date="2017-05-10T13:23:00Z"/>
            <w:tcPrChange w:id="378" w:author="Revision" w:date="2017-05-10T13:23:00Z">
              <w:tcPr>
                <w:tcW w:w="0" w:type="auto"/>
                <w:cellIns w:id="379" w:author="Revision" w:date="2017-05-10T13:23:00Z"/>
              </w:tcPr>
            </w:tcPrChange>
          </w:tcPr>
          <w:p w14:paraId="3C3B4A79" w14:textId="77777777" w:rsidR="00EB5865" w:rsidRDefault="00BA480A">
            <w:pPr>
              <w:pStyle w:val="Compact"/>
            </w:pPr>
            <w:ins w:id="380" w:author="Revision" w:date="2017-05-10T13:23:00Z">
              <w:r>
                <w:t>-0.58 (1.9)</w:t>
              </w:r>
            </w:ins>
          </w:p>
        </w:tc>
      </w:tr>
      <w:tr w:rsidR="00EB5865" w14:paraId="2909D2A6" w14:textId="739A6BDC">
        <w:trPr>
          <w:trPrChange w:id="381" w:author="Revision" w:date="2017-05-10T13:23:00Z">
            <w:trPr>
              <w:gridAfter w:val="0"/>
            </w:trPr>
          </w:trPrChange>
        </w:trPr>
        <w:tc>
          <w:tcPr>
            <w:tcW w:w="0" w:type="auto"/>
            <w:tcPrChange w:id="382" w:author="Revision" w:date="2017-05-10T13:23:00Z">
              <w:tcPr>
                <w:tcW w:w="0" w:type="auto"/>
              </w:tcPr>
            </w:tcPrChange>
          </w:tcPr>
          <w:p w14:paraId="56B237B3" w14:textId="77777777" w:rsidR="00EB5865" w:rsidRDefault="00BA480A">
            <w:pPr>
              <w:pStyle w:val="Compact"/>
            </w:pPr>
            <w:r>
              <w:t>TregCD8</w:t>
            </w:r>
          </w:p>
        </w:tc>
        <w:tc>
          <w:tcPr>
            <w:tcW w:w="0" w:type="auto"/>
            <w:tcPrChange w:id="383" w:author="Revision" w:date="2017-05-10T13:23:00Z">
              <w:tcPr>
                <w:tcW w:w="0" w:type="auto"/>
              </w:tcPr>
            </w:tcPrChange>
          </w:tcPr>
          <w:p w14:paraId="0E0FBA3A" w14:textId="77777777" w:rsidR="00EB5865" w:rsidRDefault="00EB5865">
            <w:pPr>
              <w:pStyle w:val="Compact"/>
            </w:pPr>
          </w:p>
        </w:tc>
        <w:tc>
          <w:tcPr>
            <w:tcW w:w="0" w:type="auto"/>
            <w:tcPrChange w:id="384" w:author="Revision" w:date="2017-05-10T13:23:00Z">
              <w:tcPr>
                <w:tcW w:w="0" w:type="auto"/>
              </w:tcPr>
            </w:tcPrChange>
          </w:tcPr>
          <w:p w14:paraId="0C6801A4" w14:textId="0CD0FCC6" w:rsidR="00EB5865" w:rsidRDefault="00BA480A">
            <w:pPr>
              <w:pStyle w:val="Compact"/>
            </w:pPr>
            <w:r>
              <w:t>0.</w:t>
            </w:r>
            <w:del w:id="385" w:author="Revision" w:date="2017-05-10T13:23:00Z">
              <w:r w:rsidR="002C2E6B">
                <w:delText>27 (</w:delText>
              </w:r>
            </w:del>
            <w:ins w:id="386" w:author="Revision" w:date="2017-05-10T13:23:00Z">
              <w:r>
                <w:t>37 (3.</w:t>
              </w:r>
            </w:ins>
            <w:r>
              <w:t>1</w:t>
            </w:r>
            <w:del w:id="387" w:author="Revision" w:date="2017-05-10T13:23:00Z">
              <w:r w:rsidR="002C2E6B">
                <w:delText>.5</w:delText>
              </w:r>
            </w:del>
            <w:r>
              <w:t>)</w:t>
            </w:r>
          </w:p>
        </w:tc>
        <w:tc>
          <w:tcPr>
            <w:tcW w:w="0" w:type="auto"/>
            <w:gridSpan w:val="4"/>
            <w:tcPrChange w:id="388" w:author="Revision" w:date="2017-05-10T13:23:00Z">
              <w:tcPr>
                <w:tcW w:w="0" w:type="auto"/>
              </w:tcPr>
            </w:tcPrChange>
          </w:tcPr>
          <w:p w14:paraId="0D139765" w14:textId="77777777" w:rsidR="00EB5865" w:rsidRDefault="00EB5865">
            <w:pPr>
              <w:pStyle w:val="Compact"/>
            </w:pPr>
          </w:p>
        </w:tc>
        <w:tc>
          <w:tcPr>
            <w:tcW w:w="0" w:type="auto"/>
            <w:tcPrChange w:id="389" w:author="Revision" w:date="2017-05-10T13:23:00Z">
              <w:tcPr>
                <w:tcW w:w="0" w:type="auto"/>
              </w:tcPr>
            </w:tcPrChange>
          </w:tcPr>
          <w:p w14:paraId="43A3B49D" w14:textId="77777777" w:rsidR="00EB5865" w:rsidRDefault="00BA480A">
            <w:pPr>
              <w:pStyle w:val="Compact"/>
            </w:pPr>
            <w:ins w:id="390" w:author="Revision" w:date="2017-05-10T13:23:00Z">
              <w:r>
                <w:t>0.74 (4.7)</w:t>
              </w:r>
            </w:ins>
          </w:p>
        </w:tc>
        <w:tc>
          <w:tcPr>
            <w:tcW w:w="0" w:type="auto"/>
            <w:gridSpan w:val="2"/>
            <w:tcPrChange w:id="391" w:author="Revision" w:date="2017-05-10T13:23:00Z">
              <w:tcPr>
                <w:tcW w:w="0" w:type="auto"/>
              </w:tcPr>
            </w:tcPrChange>
          </w:tcPr>
          <w:p w14:paraId="7A54CA57" w14:textId="77777777" w:rsidR="00EB5865" w:rsidRDefault="00EB5865">
            <w:pPr>
              <w:pStyle w:val="Compact"/>
            </w:pPr>
          </w:p>
        </w:tc>
        <w:tc>
          <w:tcPr>
            <w:tcW w:w="0" w:type="auto"/>
            <w:gridSpan w:val="3"/>
            <w:tcPrChange w:id="392" w:author="Revision" w:date="2017-05-10T13:23:00Z">
              <w:tcPr>
                <w:tcW w:w="0" w:type="auto"/>
              </w:tcPr>
            </w:tcPrChange>
          </w:tcPr>
          <w:p w14:paraId="21E36D9C" w14:textId="77777777" w:rsidR="00EB5865" w:rsidRDefault="00EB5865">
            <w:pPr>
              <w:pStyle w:val="Compact"/>
            </w:pPr>
          </w:p>
        </w:tc>
        <w:tc>
          <w:tcPr>
            <w:tcW w:w="0" w:type="auto"/>
            <w:tcPrChange w:id="393" w:author="Revision" w:date="2017-05-10T13:23:00Z">
              <w:tcPr>
                <w:tcW w:w="0" w:type="auto"/>
              </w:tcPr>
            </w:tcPrChange>
          </w:tcPr>
          <w:p w14:paraId="2CF0B2D8" w14:textId="77777777" w:rsidR="00EB5865" w:rsidRDefault="00EB5865">
            <w:pPr>
              <w:pStyle w:val="Compact"/>
            </w:pPr>
          </w:p>
        </w:tc>
        <w:tc>
          <w:tcPr>
            <w:tcW w:w="0" w:type="auto"/>
            <w:gridSpan w:val="2"/>
            <w:cellDel w:id="394" w:author="Revision" w:date="2017-05-10T13:23:00Z"/>
            <w:tcPrChange w:id="395" w:author="Revision" w:date="2017-05-10T13:23:00Z">
              <w:tcPr>
                <w:tcW w:w="0" w:type="auto"/>
                <w:cellDel w:id="396" w:author="Revision" w:date="2017-05-10T13:23:00Z"/>
              </w:tcPr>
            </w:tcPrChange>
          </w:tcPr>
          <w:p w14:paraId="37817F22" w14:textId="77777777" w:rsidR="002A0F03" w:rsidRDefault="002A0F03">
            <w:pPr>
              <w:spacing w:after="120"/>
              <w:jc w:val="both"/>
              <w:rPr>
                <w:sz w:val="20"/>
                <w:szCs w:val="20"/>
              </w:rPr>
            </w:pPr>
          </w:p>
        </w:tc>
        <w:tc>
          <w:tcPr>
            <w:tcW w:w="0" w:type="auto"/>
            <w:cellDel w:id="397" w:author="Revision" w:date="2017-05-10T13:23:00Z"/>
            <w:tcPrChange w:id="398" w:author="Revision" w:date="2017-05-10T13:23:00Z">
              <w:tcPr>
                <w:tcW w:w="0" w:type="auto"/>
                <w:cellDel w:id="399" w:author="Revision" w:date="2017-05-10T13:23:00Z"/>
              </w:tcPr>
            </w:tcPrChange>
          </w:tcPr>
          <w:p w14:paraId="7DF6FE7C" w14:textId="77777777" w:rsidR="002A0F03" w:rsidRDefault="002A0F03">
            <w:pPr>
              <w:spacing w:after="120"/>
              <w:jc w:val="both"/>
              <w:rPr>
                <w:sz w:val="20"/>
                <w:szCs w:val="20"/>
              </w:rPr>
            </w:pPr>
          </w:p>
        </w:tc>
      </w:tr>
    </w:tbl>
    <w:p w14:paraId="78E2FD66" w14:textId="77777777" w:rsidR="00EB5865" w:rsidRDefault="00BA480A">
      <w:pPr>
        <w:pStyle w:val="BodyText"/>
      </w:pPr>
      <w:r>
        <w:t>Values are reported as Effect Size with associated P values in parenthesis (-log10 P). The units of effect size are change in signature score (units of standard deviation) per unit of GISTIC (log2) CNA change.</w:t>
      </w:r>
    </w:p>
    <w:p w14:paraId="37201CC1" w14:textId="655F1490" w:rsidR="00EB5865" w:rsidRDefault="00BA480A">
      <w:pPr>
        <w:pStyle w:val="BodyText"/>
      </w:pPr>
      <w:r>
        <w:rPr>
          <w:b/>
        </w:rPr>
        <w:t>Figure 4. Relationship between chromosome 9 ge</w:t>
      </w:r>
      <w:r>
        <w:rPr>
          <w:b/>
        </w:rPr>
        <w:t>netic changes and immune cell abundance estimates in TCGA melanoma.</w:t>
      </w:r>
      <w:r>
        <w:t xml:space="preserve"> Chromosomal location is displayed on the horizontal axis, and effect size is displayed on the vertical axis. Each data point represents the results for a given locus, with significance (ne</w:t>
      </w:r>
      <w:r>
        <w:t xml:space="preserve">gative log(10) P value) indicated by the size of the data point. The negative log(10) of the multiplicity-corrected model P value is plotted on the vertical axes; negative values indicate a negative effect on the cellular estimate. </w:t>
      </w:r>
      <w:del w:id="400" w:author="Revision" w:date="2017-05-10T13:23:00Z">
        <w:r w:rsidR="002C2E6B">
          <w:delText xml:space="preserve">Data are shown for loci where -logP &gt; 1 and effect size is indicated if -logP &gt; 3. </w:delText>
        </w:r>
      </w:del>
      <w:r>
        <w:t>A large region of chromo</w:t>
      </w:r>
      <w:r>
        <w:t>some 9p, when lost, is in association with the changes in cellular estimates for many immune cell types. The horizontal axis is the physical coordinate on chromosome 9 in units of 10</w:t>
      </w:r>
      <w:r>
        <w:rPr>
          <w:vertAlign w:val="superscript"/>
        </w:rPr>
        <w:t>6</w:t>
      </w:r>
      <w:r>
        <w:t xml:space="preserve"> bases. The vertical axis is the negative log(10) of the model P value, w</w:t>
      </w:r>
      <w:r>
        <w:t>ith negative numbers used to indicate associations that decrease the immune estimate being tested.</w:t>
      </w:r>
    </w:p>
    <w:p w14:paraId="65FBE4C3" w14:textId="77777777" w:rsidR="00EB5865" w:rsidRDefault="00BA480A">
      <w:pPr>
        <w:pStyle w:val="BodyText"/>
      </w:pPr>
      <w:r>
        <w:t>TP53 mutation is the most common mutation in cancer, and loss of TP53 function leads to overall genetic instability and resistance to DNA damage-mediated apo</w:t>
      </w:r>
      <w:r>
        <w:t>ptosis. We found greater immune cell abundance estimates in TP53 mutant breast cancer (Table 3, Fig 3C). However, TP53 mutation was associated with lower T, B, and NK cell abundance estimates in head and neck cancer (Fig 3D).</w:t>
      </w:r>
    </w:p>
    <w:p w14:paraId="0B840614" w14:textId="46727B65" w:rsidR="00EB5865" w:rsidRDefault="00BA480A">
      <w:pPr>
        <w:pStyle w:val="BodyText"/>
      </w:pPr>
      <w:r>
        <w:t>Several position-specific TP53</w:t>
      </w:r>
      <w:r>
        <w:t xml:space="preserve"> mutations were also found to be in association with estimates of T and NK cells. These mutations included R249S mutations, which have been linked to aflatoxin and hepatitis-associated liver cancer, and were associated with high estimates of NK cells in lu</w:t>
      </w:r>
      <w:r>
        <w:t>ng adenocarinoma[</w:t>
      </w:r>
      <w:del w:id="401" w:author="Revision" w:date="2017-05-10T13:23:00Z">
        <w:r w:rsidR="002C2E6B">
          <w:delText>27</w:delText>
        </w:r>
      </w:del>
      <w:ins w:id="402" w:author="Revision" w:date="2017-05-10T13:23:00Z">
        <w:r>
          <w:t>28</w:t>
        </w:r>
      </w:ins>
      <w:r>
        <w:t xml:space="preserve">]. Mutations in synaptonemal complex protein 2 (SYCP2), a protein involved in meiosis, were associated with lower estimates of Treg cells (-logP = </w:t>
      </w:r>
      <w:del w:id="403" w:author="Revision" w:date="2017-05-10T13:23:00Z">
        <w:r w:rsidR="002C2E6B">
          <w:delText>2.8</w:delText>
        </w:r>
      </w:del>
      <w:ins w:id="404" w:author="Revision" w:date="2017-05-10T13:23:00Z">
        <w:r>
          <w:t>3</w:t>
        </w:r>
      </w:ins>
      <w:r>
        <w:t>, effect size -1.</w:t>
      </w:r>
      <w:del w:id="405" w:author="Revision" w:date="2017-05-10T13:23:00Z">
        <w:r w:rsidR="002C2E6B">
          <w:delText>21</w:delText>
        </w:r>
      </w:del>
      <w:ins w:id="406" w:author="Revision" w:date="2017-05-10T13:23:00Z">
        <w:r>
          <w:t>24</w:t>
        </w:r>
      </w:ins>
      <w:r>
        <w:t>) and the Treg/CD8 T cell ratio in head and neck cancer (Fig 5A.)[</w:t>
      </w:r>
      <w:del w:id="407" w:author="Revision" w:date="2017-05-10T13:23:00Z">
        <w:r w:rsidR="002C2E6B">
          <w:delText>Yang2006</w:delText>
        </w:r>
      </w:del>
      <w:ins w:id="408" w:author="Revision" w:date="2017-05-10T13:23:00Z">
        <w:r>
          <w:t>29</w:t>
        </w:r>
      </w:ins>
      <w:r>
        <w:t>].</w:t>
      </w:r>
    </w:p>
    <w:p w14:paraId="62E9DCB2" w14:textId="77777777" w:rsidR="00EB5865" w:rsidRDefault="00BA480A">
      <w:pPr>
        <w:pStyle w:val="BodyText"/>
      </w:pPr>
      <w:r>
        <w:rPr>
          <w:b/>
        </w:rPr>
        <w:t>Table 3. Associations of TP53 mutations with estimates of immune cell levels across TCGA cohorts.</w:t>
      </w:r>
    </w:p>
    <w:tbl>
      <w:tblPr>
        <w:tblW w:w="0" w:type="pct"/>
        <w:tblLook w:val="07E0" w:firstRow="1" w:lastRow="1" w:firstColumn="1" w:lastColumn="1" w:noHBand="1" w:noVBand="1"/>
        <w:tblPrChange w:id="409" w:author="Revision" w:date="2017-05-10T13:23:00Z">
          <w:tblPr>
            <w:tblW w:w="0" w:type="pct"/>
            <w:tblLook w:val="07E0" w:firstRow="1" w:lastRow="1" w:firstColumn="1" w:lastColumn="1" w:noHBand="1" w:noVBand="1"/>
          </w:tblPr>
        </w:tblPrChange>
      </w:tblPr>
      <w:tblGrid>
        <w:gridCol w:w="2900"/>
        <w:gridCol w:w="970"/>
        <w:gridCol w:w="1936"/>
        <w:gridCol w:w="1875"/>
        <w:tblGridChange w:id="410">
          <w:tblGrid>
            <w:gridCol w:w="2363"/>
            <w:gridCol w:w="537"/>
            <w:gridCol w:w="282"/>
            <w:gridCol w:w="688"/>
            <w:gridCol w:w="714"/>
            <w:gridCol w:w="1005"/>
            <w:gridCol w:w="217"/>
            <w:gridCol w:w="1875"/>
          </w:tblGrid>
        </w:tblGridChange>
      </w:tblGrid>
      <w:tr w:rsidR="00EB5865" w14:paraId="6A7E7007" w14:textId="77777777">
        <w:trPr>
          <w:trPrChange w:id="411" w:author="Revision" w:date="2017-05-10T13:23:00Z">
            <w:trPr>
              <w:gridAfter w:val="0"/>
            </w:trPr>
          </w:trPrChange>
        </w:trPr>
        <w:tc>
          <w:tcPr>
            <w:tcW w:w="0" w:type="auto"/>
            <w:tcBorders>
              <w:bottom w:val="single" w:sz="0" w:space="0" w:color="auto"/>
            </w:tcBorders>
            <w:vAlign w:val="bottom"/>
            <w:tcPrChange w:id="412" w:author="Revision" w:date="2017-05-10T13:23:00Z">
              <w:tcPr>
                <w:tcW w:w="0" w:type="auto"/>
                <w:tcBorders>
                  <w:bottom w:val="single" w:sz="0" w:space="0" w:color="auto"/>
                </w:tcBorders>
                <w:vAlign w:val="bottom"/>
              </w:tcPr>
            </w:tcPrChange>
          </w:tcPr>
          <w:p w14:paraId="40C471AE" w14:textId="77777777" w:rsidR="00EB5865" w:rsidRDefault="00BA480A" w:rsidP="00F1122E">
            <w:pPr>
              <w:pStyle w:val="Compact"/>
            </w:pPr>
            <w:r>
              <w:lastRenderedPageBreak/>
              <w:t>Cohort</w:t>
            </w:r>
          </w:p>
        </w:tc>
        <w:tc>
          <w:tcPr>
            <w:tcW w:w="0" w:type="auto"/>
            <w:tcBorders>
              <w:bottom w:val="single" w:sz="0" w:space="0" w:color="auto"/>
            </w:tcBorders>
            <w:vAlign w:val="bottom"/>
            <w:tcPrChange w:id="413" w:author="Revision" w:date="2017-05-10T13:23:00Z">
              <w:tcPr>
                <w:tcW w:w="0" w:type="auto"/>
                <w:gridSpan w:val="2"/>
                <w:tcBorders>
                  <w:bottom w:val="single" w:sz="0" w:space="0" w:color="auto"/>
                </w:tcBorders>
                <w:vAlign w:val="bottom"/>
              </w:tcPr>
            </w:tcPrChange>
          </w:tcPr>
          <w:p w14:paraId="4B49F1F5" w14:textId="77777777" w:rsidR="00EB5865" w:rsidRDefault="00BA480A">
            <w:pPr>
              <w:pStyle w:val="Compact"/>
              <w:pPrChange w:id="414" w:author="Revision" w:date="2017-05-10T13:23:00Z">
                <w:pPr>
                  <w:pStyle w:val="Compact"/>
                  <w:jc w:val="left"/>
                </w:pPr>
              </w:pPrChange>
            </w:pPr>
            <w:r>
              <w:t>Sig</w:t>
            </w:r>
          </w:p>
        </w:tc>
        <w:tc>
          <w:tcPr>
            <w:tcW w:w="0" w:type="auto"/>
            <w:tcBorders>
              <w:bottom w:val="single" w:sz="0" w:space="0" w:color="auto"/>
            </w:tcBorders>
            <w:vAlign w:val="bottom"/>
            <w:tcPrChange w:id="415" w:author="Revision" w:date="2017-05-10T13:23:00Z">
              <w:tcPr>
                <w:tcW w:w="0" w:type="auto"/>
                <w:gridSpan w:val="2"/>
                <w:tcBorders>
                  <w:bottom w:val="single" w:sz="0" w:space="0" w:color="auto"/>
                </w:tcBorders>
                <w:vAlign w:val="bottom"/>
              </w:tcPr>
            </w:tcPrChange>
          </w:tcPr>
          <w:p w14:paraId="6ED4245C" w14:textId="77777777" w:rsidR="00EB5865" w:rsidRDefault="00BA480A">
            <w:pPr>
              <w:pStyle w:val="Compact"/>
              <w:pPrChange w:id="416" w:author="Revision" w:date="2017-05-10T13:23:00Z">
                <w:pPr>
                  <w:pStyle w:val="Compact"/>
                  <w:jc w:val="left"/>
                </w:pPr>
              </w:pPrChange>
            </w:pPr>
            <w:r>
              <w:t>Variant</w:t>
            </w:r>
          </w:p>
        </w:tc>
        <w:tc>
          <w:tcPr>
            <w:tcW w:w="0" w:type="auto"/>
            <w:tcBorders>
              <w:bottom w:val="single" w:sz="0" w:space="0" w:color="auto"/>
            </w:tcBorders>
            <w:vAlign w:val="bottom"/>
            <w:tcPrChange w:id="417" w:author="Revision" w:date="2017-05-10T13:23:00Z">
              <w:tcPr>
                <w:tcW w:w="0" w:type="auto"/>
                <w:tcBorders>
                  <w:bottom w:val="single" w:sz="0" w:space="0" w:color="auto"/>
                </w:tcBorders>
                <w:vAlign w:val="bottom"/>
              </w:tcPr>
            </w:tcPrChange>
          </w:tcPr>
          <w:p w14:paraId="5B83CDE3" w14:textId="77777777" w:rsidR="00EB5865" w:rsidRDefault="00BA480A">
            <w:pPr>
              <w:pStyle w:val="Compact"/>
              <w:pPrChange w:id="418" w:author="Revision" w:date="2017-05-10T13:23:00Z">
                <w:pPr>
                  <w:pStyle w:val="Compact"/>
                  <w:jc w:val="left"/>
                </w:pPr>
              </w:pPrChange>
            </w:pPr>
            <w:r>
              <w:t>Association</w:t>
            </w:r>
          </w:p>
        </w:tc>
      </w:tr>
      <w:tr w:rsidR="00EB5865" w14:paraId="35464F6B" w14:textId="77777777">
        <w:trPr>
          <w:trPrChange w:id="419" w:author="Revision" w:date="2017-05-10T13:23:00Z">
            <w:trPr>
              <w:gridAfter w:val="0"/>
            </w:trPr>
          </w:trPrChange>
        </w:trPr>
        <w:tc>
          <w:tcPr>
            <w:tcW w:w="0" w:type="auto"/>
            <w:tcPrChange w:id="420" w:author="Revision" w:date="2017-05-10T13:23:00Z">
              <w:tcPr>
                <w:tcW w:w="0" w:type="auto"/>
              </w:tcPr>
            </w:tcPrChange>
          </w:tcPr>
          <w:p w14:paraId="0F9CB255" w14:textId="77777777" w:rsidR="00EB5865" w:rsidRDefault="00BA480A" w:rsidP="00F1122E">
            <w:pPr>
              <w:pStyle w:val="Compact"/>
            </w:pPr>
            <w:r>
              <w:t>Bladder Cancer</w:t>
            </w:r>
          </w:p>
        </w:tc>
        <w:tc>
          <w:tcPr>
            <w:tcW w:w="0" w:type="auto"/>
            <w:tcPrChange w:id="421" w:author="Revision" w:date="2017-05-10T13:23:00Z">
              <w:tcPr>
                <w:tcW w:w="0" w:type="auto"/>
                <w:gridSpan w:val="2"/>
              </w:tcPr>
            </w:tcPrChange>
          </w:tcPr>
          <w:p w14:paraId="09722F0A" w14:textId="77777777" w:rsidR="00EB5865" w:rsidRDefault="00BA480A">
            <w:pPr>
              <w:pStyle w:val="Compact"/>
              <w:pPrChange w:id="422" w:author="Revision" w:date="2017-05-10T13:23:00Z">
                <w:pPr>
                  <w:pStyle w:val="Compact"/>
                  <w:jc w:val="left"/>
                </w:pPr>
              </w:pPrChange>
            </w:pPr>
            <w:r>
              <w:t>NK</w:t>
            </w:r>
          </w:p>
        </w:tc>
        <w:tc>
          <w:tcPr>
            <w:tcW w:w="0" w:type="auto"/>
            <w:tcPrChange w:id="423" w:author="Revision" w:date="2017-05-10T13:23:00Z">
              <w:tcPr>
                <w:tcW w:w="0" w:type="auto"/>
                <w:gridSpan w:val="2"/>
              </w:tcPr>
            </w:tcPrChange>
          </w:tcPr>
          <w:p w14:paraId="7C834308" w14:textId="77777777" w:rsidR="00EB5865" w:rsidRDefault="00BA480A">
            <w:pPr>
              <w:pStyle w:val="Compact"/>
              <w:pPrChange w:id="424" w:author="Revision" w:date="2017-05-10T13:23:00Z">
                <w:pPr>
                  <w:pStyle w:val="Compact"/>
                  <w:jc w:val="left"/>
                </w:pPr>
              </w:pPrChange>
            </w:pPr>
            <w:r>
              <w:t>TP53 G245S</w:t>
            </w:r>
          </w:p>
        </w:tc>
        <w:tc>
          <w:tcPr>
            <w:tcW w:w="0" w:type="auto"/>
            <w:tcPrChange w:id="425" w:author="Revision" w:date="2017-05-10T13:23:00Z">
              <w:tcPr>
                <w:tcW w:w="0" w:type="auto"/>
              </w:tcPr>
            </w:tcPrChange>
          </w:tcPr>
          <w:p w14:paraId="52AF9725" w14:textId="77777777" w:rsidR="00EB5865" w:rsidRDefault="00BA480A">
            <w:pPr>
              <w:pStyle w:val="Compact"/>
              <w:pPrChange w:id="426" w:author="Revision" w:date="2017-05-10T13:23:00Z">
                <w:pPr>
                  <w:pStyle w:val="Compact"/>
                  <w:jc w:val="left"/>
                </w:pPr>
              </w:pPrChange>
            </w:pPr>
            <w:r>
              <w:t>2.63 (4.2)</w:t>
            </w:r>
          </w:p>
        </w:tc>
      </w:tr>
      <w:tr w:rsidR="00EB5865" w14:paraId="603B22C3" w14:textId="77777777">
        <w:trPr>
          <w:trPrChange w:id="427" w:author="Revision" w:date="2017-05-10T13:23:00Z">
            <w:trPr>
              <w:gridAfter w:val="0"/>
            </w:trPr>
          </w:trPrChange>
        </w:trPr>
        <w:tc>
          <w:tcPr>
            <w:tcW w:w="0" w:type="auto"/>
            <w:tcPrChange w:id="428" w:author="Revision" w:date="2017-05-10T13:23:00Z">
              <w:tcPr>
                <w:tcW w:w="0" w:type="auto"/>
              </w:tcPr>
            </w:tcPrChange>
          </w:tcPr>
          <w:p w14:paraId="656181B4" w14:textId="77777777" w:rsidR="00EB5865" w:rsidRDefault="00BA480A" w:rsidP="00F1122E">
            <w:pPr>
              <w:pStyle w:val="Compact"/>
            </w:pPr>
            <w:r>
              <w:t>Breast (Basal)</w:t>
            </w:r>
          </w:p>
        </w:tc>
        <w:tc>
          <w:tcPr>
            <w:tcW w:w="0" w:type="auto"/>
            <w:tcPrChange w:id="429" w:author="Revision" w:date="2017-05-10T13:23:00Z">
              <w:tcPr>
                <w:tcW w:w="0" w:type="auto"/>
                <w:gridSpan w:val="2"/>
              </w:tcPr>
            </w:tcPrChange>
          </w:tcPr>
          <w:p w14:paraId="68B9BB51" w14:textId="77777777" w:rsidR="00EB5865" w:rsidRDefault="00BA480A">
            <w:pPr>
              <w:pStyle w:val="Compact"/>
              <w:pPrChange w:id="430" w:author="Revision" w:date="2017-05-10T13:23:00Z">
                <w:pPr>
                  <w:pStyle w:val="Compact"/>
                  <w:jc w:val="left"/>
                </w:pPr>
              </w:pPrChange>
            </w:pPr>
            <w:r>
              <w:t>NK</w:t>
            </w:r>
          </w:p>
        </w:tc>
        <w:tc>
          <w:tcPr>
            <w:tcW w:w="0" w:type="auto"/>
            <w:tcPrChange w:id="431" w:author="Revision" w:date="2017-05-10T13:23:00Z">
              <w:tcPr>
                <w:tcW w:w="0" w:type="auto"/>
                <w:gridSpan w:val="2"/>
              </w:tcPr>
            </w:tcPrChange>
          </w:tcPr>
          <w:p w14:paraId="385405F7" w14:textId="77777777" w:rsidR="00EB5865" w:rsidRDefault="00BA480A">
            <w:pPr>
              <w:pStyle w:val="Compact"/>
              <w:pPrChange w:id="432" w:author="Revision" w:date="2017-05-10T13:23:00Z">
                <w:pPr>
                  <w:pStyle w:val="Compact"/>
                  <w:jc w:val="left"/>
                </w:pPr>
              </w:pPrChange>
            </w:pPr>
            <w:r>
              <w:t>TP53 W91 stop</w:t>
            </w:r>
          </w:p>
        </w:tc>
        <w:tc>
          <w:tcPr>
            <w:tcW w:w="0" w:type="auto"/>
            <w:tcPrChange w:id="433" w:author="Revision" w:date="2017-05-10T13:23:00Z">
              <w:tcPr>
                <w:tcW w:w="0" w:type="auto"/>
              </w:tcPr>
            </w:tcPrChange>
          </w:tcPr>
          <w:p w14:paraId="0A75B205" w14:textId="77777777" w:rsidR="00EB5865" w:rsidRDefault="00BA480A">
            <w:pPr>
              <w:pStyle w:val="Compact"/>
              <w:pPrChange w:id="434" w:author="Revision" w:date="2017-05-10T13:23:00Z">
                <w:pPr>
                  <w:pStyle w:val="Compact"/>
                  <w:jc w:val="left"/>
                </w:pPr>
              </w:pPrChange>
            </w:pPr>
            <w:r>
              <w:t>2.91 (1.6)</w:t>
            </w:r>
          </w:p>
        </w:tc>
      </w:tr>
      <w:tr w:rsidR="00EB5865" w14:paraId="76BC3B9B" w14:textId="77777777">
        <w:tc>
          <w:tcPr>
            <w:tcW w:w="0" w:type="auto"/>
          </w:tcPr>
          <w:p w14:paraId="57B16E7A" w14:textId="77777777" w:rsidR="00EB5865" w:rsidRDefault="00BA480A">
            <w:pPr>
              <w:pStyle w:val="Compact"/>
            </w:pPr>
            <w:r>
              <w:t>Breast Cancer</w:t>
            </w:r>
          </w:p>
        </w:tc>
        <w:tc>
          <w:tcPr>
            <w:tcW w:w="0" w:type="auto"/>
          </w:tcPr>
          <w:p w14:paraId="4CE81DC7" w14:textId="77777777" w:rsidR="00EB5865" w:rsidRDefault="00BA480A">
            <w:pPr>
              <w:pStyle w:val="Compact"/>
            </w:pPr>
            <w:r>
              <w:t>Bcell</w:t>
            </w:r>
          </w:p>
        </w:tc>
        <w:tc>
          <w:tcPr>
            <w:tcW w:w="0" w:type="auto"/>
          </w:tcPr>
          <w:p w14:paraId="7FCB44DD" w14:textId="77777777" w:rsidR="00EB5865" w:rsidRDefault="00BA480A">
            <w:pPr>
              <w:pStyle w:val="Compact"/>
            </w:pPr>
            <w:r>
              <w:t>TP53 mutant</w:t>
            </w:r>
          </w:p>
        </w:tc>
        <w:tc>
          <w:tcPr>
            <w:tcW w:w="0" w:type="auto"/>
          </w:tcPr>
          <w:p w14:paraId="341DCFDE" w14:textId="30F4AB9B" w:rsidR="00EB5865" w:rsidRDefault="00BA480A">
            <w:pPr>
              <w:pStyle w:val="Compact"/>
            </w:pPr>
            <w:r>
              <w:t>0.</w:t>
            </w:r>
            <w:del w:id="435" w:author="Revision" w:date="2017-05-10T13:23:00Z">
              <w:r w:rsidR="002C2E6B">
                <w:delText>28 (2.9</w:delText>
              </w:r>
            </w:del>
            <w:ins w:id="436" w:author="Revision" w:date="2017-05-10T13:23:00Z">
              <w:r>
                <w:t>29 (3.1</w:t>
              </w:r>
            </w:ins>
            <w:r>
              <w:t>)</w:t>
            </w:r>
          </w:p>
        </w:tc>
      </w:tr>
      <w:tr w:rsidR="00EB5865" w14:paraId="27758174" w14:textId="77777777">
        <w:trPr>
          <w:trPrChange w:id="437" w:author="Revision" w:date="2017-05-10T13:23:00Z">
            <w:trPr>
              <w:gridAfter w:val="0"/>
            </w:trPr>
          </w:trPrChange>
        </w:trPr>
        <w:tc>
          <w:tcPr>
            <w:tcW w:w="0" w:type="auto"/>
            <w:tcPrChange w:id="438" w:author="Revision" w:date="2017-05-10T13:23:00Z">
              <w:tcPr>
                <w:tcW w:w="0" w:type="auto"/>
              </w:tcPr>
            </w:tcPrChange>
          </w:tcPr>
          <w:p w14:paraId="2E479FD9" w14:textId="77777777" w:rsidR="00EB5865" w:rsidRDefault="00BA480A" w:rsidP="00F1122E">
            <w:pPr>
              <w:pStyle w:val="Compact"/>
            </w:pPr>
            <w:r>
              <w:t>Breast Cancer</w:t>
            </w:r>
          </w:p>
        </w:tc>
        <w:tc>
          <w:tcPr>
            <w:tcW w:w="0" w:type="auto"/>
            <w:tcPrChange w:id="439" w:author="Revision" w:date="2017-05-10T13:23:00Z">
              <w:tcPr>
                <w:tcW w:w="0" w:type="auto"/>
                <w:gridSpan w:val="2"/>
              </w:tcPr>
            </w:tcPrChange>
          </w:tcPr>
          <w:p w14:paraId="0CCC0919" w14:textId="77777777" w:rsidR="00EB5865" w:rsidRDefault="00BA480A">
            <w:pPr>
              <w:pStyle w:val="Compact"/>
              <w:pPrChange w:id="440" w:author="Revision" w:date="2017-05-10T13:23:00Z">
                <w:pPr>
                  <w:pStyle w:val="Compact"/>
                  <w:jc w:val="left"/>
                </w:pPr>
              </w:pPrChange>
            </w:pPr>
            <w:r>
              <w:t>NK</w:t>
            </w:r>
          </w:p>
        </w:tc>
        <w:tc>
          <w:tcPr>
            <w:tcW w:w="0" w:type="auto"/>
            <w:tcPrChange w:id="441" w:author="Revision" w:date="2017-05-10T13:23:00Z">
              <w:tcPr>
                <w:tcW w:w="0" w:type="auto"/>
                <w:gridSpan w:val="2"/>
              </w:tcPr>
            </w:tcPrChange>
          </w:tcPr>
          <w:p w14:paraId="0A85BF94" w14:textId="77777777" w:rsidR="00EB5865" w:rsidRDefault="00BA480A">
            <w:pPr>
              <w:pStyle w:val="Compact"/>
              <w:pPrChange w:id="442" w:author="Revision" w:date="2017-05-10T13:23:00Z">
                <w:pPr>
                  <w:pStyle w:val="Compact"/>
                  <w:jc w:val="left"/>
                </w:pPr>
              </w:pPrChange>
            </w:pPr>
            <w:r>
              <w:t>TP53 W91 stop</w:t>
            </w:r>
          </w:p>
        </w:tc>
        <w:tc>
          <w:tcPr>
            <w:tcW w:w="0" w:type="auto"/>
            <w:tcPrChange w:id="443" w:author="Revision" w:date="2017-05-10T13:23:00Z">
              <w:tcPr>
                <w:tcW w:w="0" w:type="auto"/>
              </w:tcPr>
            </w:tcPrChange>
          </w:tcPr>
          <w:p w14:paraId="48134CC8" w14:textId="77777777" w:rsidR="00EB5865" w:rsidRDefault="00BA480A">
            <w:pPr>
              <w:pStyle w:val="Compact"/>
              <w:pPrChange w:id="444" w:author="Revision" w:date="2017-05-10T13:23:00Z">
                <w:pPr>
                  <w:pStyle w:val="Compact"/>
                  <w:jc w:val="left"/>
                </w:pPr>
              </w:pPrChange>
            </w:pPr>
            <w:r>
              <w:t>3.24 (1.9)</w:t>
            </w:r>
          </w:p>
        </w:tc>
      </w:tr>
      <w:tr w:rsidR="00EB5865" w14:paraId="089D83C8" w14:textId="77777777">
        <w:trPr>
          <w:trPrChange w:id="445" w:author="Revision" w:date="2017-05-10T13:23:00Z">
            <w:trPr>
              <w:gridAfter w:val="0"/>
            </w:trPr>
          </w:trPrChange>
        </w:trPr>
        <w:tc>
          <w:tcPr>
            <w:tcW w:w="0" w:type="auto"/>
            <w:tcPrChange w:id="446" w:author="Revision" w:date="2017-05-10T13:23:00Z">
              <w:tcPr>
                <w:tcW w:w="0" w:type="auto"/>
              </w:tcPr>
            </w:tcPrChange>
          </w:tcPr>
          <w:p w14:paraId="61F40F16" w14:textId="77777777" w:rsidR="00EB5865" w:rsidRDefault="00BA480A" w:rsidP="00F1122E">
            <w:pPr>
              <w:pStyle w:val="Compact"/>
            </w:pPr>
            <w:r>
              <w:t>Breast Cancer</w:t>
            </w:r>
          </w:p>
        </w:tc>
        <w:tc>
          <w:tcPr>
            <w:tcW w:w="0" w:type="auto"/>
            <w:tcPrChange w:id="447" w:author="Revision" w:date="2017-05-10T13:23:00Z">
              <w:tcPr>
                <w:tcW w:w="0" w:type="auto"/>
                <w:gridSpan w:val="2"/>
              </w:tcPr>
            </w:tcPrChange>
          </w:tcPr>
          <w:p w14:paraId="6AF3B7ED" w14:textId="77777777" w:rsidR="00EB5865" w:rsidRDefault="00BA480A">
            <w:pPr>
              <w:pStyle w:val="Compact"/>
              <w:pPrChange w:id="448" w:author="Revision" w:date="2017-05-10T13:23:00Z">
                <w:pPr>
                  <w:pStyle w:val="Compact"/>
                  <w:jc w:val="left"/>
                </w:pPr>
              </w:pPrChange>
            </w:pPr>
            <w:r>
              <w:t>NK</w:t>
            </w:r>
          </w:p>
        </w:tc>
        <w:tc>
          <w:tcPr>
            <w:tcW w:w="0" w:type="auto"/>
            <w:tcPrChange w:id="449" w:author="Revision" w:date="2017-05-10T13:23:00Z">
              <w:tcPr>
                <w:tcW w:w="0" w:type="auto"/>
                <w:gridSpan w:val="2"/>
              </w:tcPr>
            </w:tcPrChange>
          </w:tcPr>
          <w:p w14:paraId="22E3DF62" w14:textId="77777777" w:rsidR="00EB5865" w:rsidRDefault="00BA480A">
            <w:pPr>
              <w:pStyle w:val="Compact"/>
              <w:pPrChange w:id="450" w:author="Revision" w:date="2017-05-10T13:23:00Z">
                <w:pPr>
                  <w:pStyle w:val="Compact"/>
                  <w:jc w:val="left"/>
                </w:pPr>
              </w:pPrChange>
            </w:pPr>
            <w:r>
              <w:t>TP53 mutant</w:t>
            </w:r>
          </w:p>
        </w:tc>
        <w:tc>
          <w:tcPr>
            <w:tcW w:w="0" w:type="auto"/>
            <w:tcPrChange w:id="451" w:author="Revision" w:date="2017-05-10T13:23:00Z">
              <w:tcPr>
                <w:tcW w:w="0" w:type="auto"/>
              </w:tcPr>
            </w:tcPrChange>
          </w:tcPr>
          <w:p w14:paraId="1AFD75D1" w14:textId="77777777" w:rsidR="00EB5865" w:rsidRDefault="00BA480A">
            <w:pPr>
              <w:pStyle w:val="Compact"/>
              <w:pPrChange w:id="452" w:author="Revision" w:date="2017-05-10T13:23:00Z">
                <w:pPr>
                  <w:pStyle w:val="Compact"/>
                  <w:jc w:val="left"/>
                </w:pPr>
              </w:pPrChange>
            </w:pPr>
            <w:r>
              <w:t>0.26 (3.7)</w:t>
            </w:r>
          </w:p>
        </w:tc>
      </w:tr>
      <w:tr w:rsidR="00EB5865" w14:paraId="20EBE0A3" w14:textId="77777777">
        <w:tc>
          <w:tcPr>
            <w:tcW w:w="0" w:type="auto"/>
          </w:tcPr>
          <w:p w14:paraId="1DD5539E" w14:textId="77777777" w:rsidR="00EB5865" w:rsidRDefault="00BA480A">
            <w:pPr>
              <w:pStyle w:val="Compact"/>
            </w:pPr>
            <w:r>
              <w:t>Breast Cancer</w:t>
            </w:r>
          </w:p>
        </w:tc>
        <w:tc>
          <w:tcPr>
            <w:tcW w:w="0" w:type="auto"/>
          </w:tcPr>
          <w:p w14:paraId="1BF5A493" w14:textId="77777777" w:rsidR="00EB5865" w:rsidRDefault="00BA480A">
            <w:pPr>
              <w:pStyle w:val="Compact"/>
            </w:pPr>
            <w:r>
              <w:t>TCD8</w:t>
            </w:r>
          </w:p>
        </w:tc>
        <w:tc>
          <w:tcPr>
            <w:tcW w:w="0" w:type="auto"/>
          </w:tcPr>
          <w:p w14:paraId="39B75C84" w14:textId="77777777" w:rsidR="00EB5865" w:rsidRDefault="00BA480A">
            <w:pPr>
              <w:pStyle w:val="Compact"/>
            </w:pPr>
            <w:r>
              <w:t>TP53 mutant</w:t>
            </w:r>
          </w:p>
        </w:tc>
        <w:tc>
          <w:tcPr>
            <w:tcW w:w="0" w:type="auto"/>
          </w:tcPr>
          <w:p w14:paraId="4A6507DF" w14:textId="356831F3" w:rsidR="00EB5865" w:rsidRDefault="00BA480A">
            <w:pPr>
              <w:pStyle w:val="Compact"/>
            </w:pPr>
            <w:r>
              <w:t>0.25 (</w:t>
            </w:r>
            <w:del w:id="453" w:author="Revision" w:date="2017-05-10T13:23:00Z">
              <w:r w:rsidR="002C2E6B">
                <w:delText>2</w:delText>
              </w:r>
            </w:del>
            <w:ins w:id="454" w:author="Revision" w:date="2017-05-10T13:23:00Z">
              <w:r>
                <w:t>1.7</w:t>
              </w:r>
            </w:ins>
            <w:r>
              <w:t>)</w:t>
            </w:r>
          </w:p>
        </w:tc>
      </w:tr>
      <w:tr w:rsidR="00EB5865" w14:paraId="7DF604DD" w14:textId="77777777">
        <w:tc>
          <w:tcPr>
            <w:tcW w:w="0" w:type="auto"/>
          </w:tcPr>
          <w:p w14:paraId="141592E7" w14:textId="77777777" w:rsidR="00EB5865" w:rsidRDefault="00BA480A">
            <w:pPr>
              <w:pStyle w:val="Compact"/>
            </w:pPr>
            <w:r>
              <w:t>Breast Cancer</w:t>
            </w:r>
          </w:p>
        </w:tc>
        <w:tc>
          <w:tcPr>
            <w:tcW w:w="0" w:type="auto"/>
          </w:tcPr>
          <w:p w14:paraId="1AB1588D" w14:textId="77777777" w:rsidR="00EB5865" w:rsidRDefault="00BA480A">
            <w:pPr>
              <w:pStyle w:val="Compact"/>
            </w:pPr>
            <w:r>
              <w:t>Tcell</w:t>
            </w:r>
          </w:p>
        </w:tc>
        <w:tc>
          <w:tcPr>
            <w:tcW w:w="0" w:type="auto"/>
          </w:tcPr>
          <w:p w14:paraId="209EC848" w14:textId="77777777" w:rsidR="00EB5865" w:rsidRDefault="00BA480A">
            <w:pPr>
              <w:pStyle w:val="Compact"/>
            </w:pPr>
            <w:r>
              <w:t>TP53 mutant</w:t>
            </w:r>
          </w:p>
        </w:tc>
        <w:tc>
          <w:tcPr>
            <w:tcW w:w="0" w:type="auto"/>
          </w:tcPr>
          <w:p w14:paraId="06762855" w14:textId="79510C8B" w:rsidR="00EB5865" w:rsidRDefault="00BA480A">
            <w:pPr>
              <w:pStyle w:val="Compact"/>
            </w:pPr>
            <w:r>
              <w:t>0.</w:t>
            </w:r>
            <w:del w:id="455" w:author="Revision" w:date="2017-05-10T13:23:00Z">
              <w:r w:rsidR="002C2E6B">
                <w:delText>33 (5.5</w:delText>
              </w:r>
            </w:del>
            <w:ins w:id="456" w:author="Revision" w:date="2017-05-10T13:23:00Z">
              <w:r>
                <w:t>26 (2.4</w:t>
              </w:r>
            </w:ins>
            <w:r>
              <w:t>)</w:t>
            </w:r>
          </w:p>
        </w:tc>
      </w:tr>
      <w:tr w:rsidR="00EB5865" w14:paraId="4351AAD4" w14:textId="77777777">
        <w:tc>
          <w:tcPr>
            <w:tcW w:w="0" w:type="auto"/>
          </w:tcPr>
          <w:p w14:paraId="62259722" w14:textId="77777777" w:rsidR="00EB5865" w:rsidRDefault="00BA480A">
            <w:pPr>
              <w:pStyle w:val="Compact"/>
            </w:pPr>
            <w:r>
              <w:t>Breast Cancer</w:t>
            </w:r>
          </w:p>
        </w:tc>
        <w:tc>
          <w:tcPr>
            <w:tcW w:w="0" w:type="auto"/>
          </w:tcPr>
          <w:p w14:paraId="5723CF23" w14:textId="77777777" w:rsidR="00EB5865" w:rsidRDefault="00BA480A">
            <w:pPr>
              <w:pStyle w:val="Compact"/>
            </w:pPr>
            <w:r>
              <w:t>Treg</w:t>
            </w:r>
          </w:p>
        </w:tc>
        <w:tc>
          <w:tcPr>
            <w:tcW w:w="0" w:type="auto"/>
          </w:tcPr>
          <w:p w14:paraId="13CE5F1D" w14:textId="77777777" w:rsidR="00EB5865" w:rsidRDefault="00BA480A">
            <w:pPr>
              <w:pStyle w:val="Compact"/>
            </w:pPr>
            <w:r>
              <w:t>TP53 mutant</w:t>
            </w:r>
          </w:p>
        </w:tc>
        <w:tc>
          <w:tcPr>
            <w:tcW w:w="0" w:type="auto"/>
          </w:tcPr>
          <w:p w14:paraId="6F239680" w14:textId="355B2576" w:rsidR="00EB5865" w:rsidRDefault="00BA480A">
            <w:pPr>
              <w:pStyle w:val="Compact"/>
            </w:pPr>
            <w:r>
              <w:t>0.</w:t>
            </w:r>
            <w:del w:id="457" w:author="Revision" w:date="2017-05-10T13:23:00Z">
              <w:r w:rsidR="002C2E6B">
                <w:delText>41 (10.6</w:delText>
              </w:r>
            </w:del>
            <w:ins w:id="458" w:author="Revision" w:date="2017-05-10T13:23:00Z">
              <w:r>
                <w:t>51 (18.4</w:t>
              </w:r>
            </w:ins>
            <w:r>
              <w:t>)</w:t>
            </w:r>
          </w:p>
        </w:tc>
      </w:tr>
      <w:tr w:rsidR="00EB5865" w14:paraId="3C6A2DB9" w14:textId="77777777">
        <w:trPr>
          <w:ins w:id="459" w:author="Revision" w:date="2017-05-10T13:23:00Z"/>
        </w:trPr>
        <w:tc>
          <w:tcPr>
            <w:tcW w:w="0" w:type="auto"/>
          </w:tcPr>
          <w:p w14:paraId="2F136A72" w14:textId="77777777" w:rsidR="00EB5865" w:rsidRDefault="00BA480A">
            <w:pPr>
              <w:pStyle w:val="Compact"/>
              <w:rPr>
                <w:ins w:id="460" w:author="Revision" w:date="2017-05-10T13:23:00Z"/>
              </w:rPr>
            </w:pPr>
            <w:ins w:id="461" w:author="Revision" w:date="2017-05-10T13:23:00Z">
              <w:r>
                <w:t>Breast Cancer</w:t>
              </w:r>
            </w:ins>
          </w:p>
        </w:tc>
        <w:tc>
          <w:tcPr>
            <w:tcW w:w="0" w:type="auto"/>
          </w:tcPr>
          <w:p w14:paraId="16E772AE" w14:textId="77777777" w:rsidR="00EB5865" w:rsidRDefault="00BA480A">
            <w:pPr>
              <w:pStyle w:val="Compact"/>
              <w:rPr>
                <w:ins w:id="462" w:author="Revision" w:date="2017-05-10T13:23:00Z"/>
              </w:rPr>
            </w:pPr>
            <w:moveToRangeStart w:id="463" w:author="Revision" w:date="2017-05-10T13:23:00Z" w:name="move482185925"/>
            <w:moveTo w:id="464" w:author="Revision" w:date="2017-05-10T13:23:00Z">
              <w:r>
                <w:t>TregCD8</w:t>
              </w:r>
            </w:moveTo>
            <w:moveToRangeEnd w:id="463"/>
          </w:p>
        </w:tc>
        <w:tc>
          <w:tcPr>
            <w:tcW w:w="0" w:type="auto"/>
          </w:tcPr>
          <w:p w14:paraId="482739D4" w14:textId="77777777" w:rsidR="00EB5865" w:rsidRDefault="00BA480A">
            <w:pPr>
              <w:pStyle w:val="Compact"/>
              <w:rPr>
                <w:ins w:id="465" w:author="Revision" w:date="2017-05-10T13:23:00Z"/>
              </w:rPr>
            </w:pPr>
            <w:ins w:id="466" w:author="Revision" w:date="2017-05-10T13:23:00Z">
              <w:r>
                <w:t>TP53 mutant</w:t>
              </w:r>
            </w:ins>
          </w:p>
        </w:tc>
        <w:tc>
          <w:tcPr>
            <w:tcW w:w="0" w:type="auto"/>
          </w:tcPr>
          <w:p w14:paraId="23E251D5" w14:textId="77777777" w:rsidR="00EB5865" w:rsidRDefault="00BA480A">
            <w:pPr>
              <w:pStyle w:val="Compact"/>
              <w:rPr>
                <w:ins w:id="467" w:author="Revision" w:date="2017-05-10T13:23:00Z"/>
              </w:rPr>
            </w:pPr>
            <w:ins w:id="468" w:author="Revision" w:date="2017-05-10T13:23:00Z">
              <w:r>
                <w:t>0.26 (3.3)</w:t>
              </w:r>
            </w:ins>
          </w:p>
        </w:tc>
      </w:tr>
      <w:tr w:rsidR="00EB5865" w14:paraId="2AA5E477" w14:textId="77777777">
        <w:tc>
          <w:tcPr>
            <w:tcW w:w="0" w:type="auto"/>
          </w:tcPr>
          <w:p w14:paraId="5068E7C6" w14:textId="77777777" w:rsidR="00EB5865" w:rsidRDefault="00BA480A">
            <w:pPr>
              <w:pStyle w:val="Compact"/>
            </w:pPr>
            <w:r>
              <w:t>Colon (MSS)</w:t>
            </w:r>
          </w:p>
        </w:tc>
        <w:tc>
          <w:tcPr>
            <w:tcW w:w="0" w:type="auto"/>
          </w:tcPr>
          <w:p w14:paraId="63908167" w14:textId="77777777" w:rsidR="00EB5865" w:rsidRDefault="00BA480A">
            <w:pPr>
              <w:pStyle w:val="Compact"/>
            </w:pPr>
            <w:r>
              <w:t>NK</w:t>
            </w:r>
          </w:p>
        </w:tc>
        <w:tc>
          <w:tcPr>
            <w:tcW w:w="0" w:type="auto"/>
          </w:tcPr>
          <w:p w14:paraId="39C12A87" w14:textId="77777777" w:rsidR="00EB5865" w:rsidRDefault="00BA480A">
            <w:pPr>
              <w:pStyle w:val="Compact"/>
            </w:pPr>
            <w:r>
              <w:t>TP53 S94 stop</w:t>
            </w:r>
          </w:p>
        </w:tc>
        <w:tc>
          <w:tcPr>
            <w:tcW w:w="0" w:type="auto"/>
          </w:tcPr>
          <w:p w14:paraId="42895C47" w14:textId="04B8E82D" w:rsidR="00EB5865" w:rsidRDefault="00BA480A">
            <w:pPr>
              <w:pStyle w:val="Compact"/>
            </w:pPr>
            <w:r>
              <w:t>3.38 (6.</w:t>
            </w:r>
            <w:del w:id="469" w:author="Revision" w:date="2017-05-10T13:23:00Z">
              <w:r w:rsidR="002C2E6B">
                <w:delText>3</w:delText>
              </w:r>
            </w:del>
            <w:ins w:id="470" w:author="Revision" w:date="2017-05-10T13:23:00Z">
              <w:r>
                <w:t>2</w:t>
              </w:r>
            </w:ins>
            <w:r>
              <w:t>)</w:t>
            </w:r>
          </w:p>
        </w:tc>
      </w:tr>
      <w:tr w:rsidR="00EB5865" w14:paraId="1B142F70" w14:textId="77777777">
        <w:trPr>
          <w:ins w:id="471" w:author="Revision" w:date="2017-05-10T13:23:00Z"/>
        </w:trPr>
        <w:tc>
          <w:tcPr>
            <w:tcW w:w="0" w:type="auto"/>
          </w:tcPr>
          <w:p w14:paraId="393A6673" w14:textId="77777777" w:rsidR="00EB5865" w:rsidRDefault="00BA480A">
            <w:pPr>
              <w:pStyle w:val="Compact"/>
              <w:rPr>
                <w:ins w:id="472" w:author="Revision" w:date="2017-05-10T13:23:00Z"/>
              </w:rPr>
            </w:pPr>
            <w:ins w:id="473" w:author="Revision" w:date="2017-05-10T13:23:00Z">
              <w:r>
                <w:t>Colon (MSS)</w:t>
              </w:r>
            </w:ins>
          </w:p>
        </w:tc>
        <w:tc>
          <w:tcPr>
            <w:tcW w:w="0" w:type="auto"/>
          </w:tcPr>
          <w:p w14:paraId="10790C9E" w14:textId="77777777" w:rsidR="00EB5865" w:rsidRDefault="00BA480A">
            <w:pPr>
              <w:pStyle w:val="Compact"/>
              <w:rPr>
                <w:ins w:id="474" w:author="Revision" w:date="2017-05-10T13:23:00Z"/>
              </w:rPr>
            </w:pPr>
            <w:moveToRangeStart w:id="475" w:author="Revision" w:date="2017-05-10T13:23:00Z" w:name="move482185926"/>
            <w:moveTo w:id="476" w:author="Revision" w:date="2017-05-10T13:23:00Z">
              <w:r>
                <w:t>NKCD8</w:t>
              </w:r>
            </w:moveTo>
            <w:moveToRangeEnd w:id="475"/>
          </w:p>
        </w:tc>
        <w:tc>
          <w:tcPr>
            <w:tcW w:w="0" w:type="auto"/>
          </w:tcPr>
          <w:p w14:paraId="0EE5BDC7" w14:textId="77777777" w:rsidR="00EB5865" w:rsidRDefault="00BA480A">
            <w:pPr>
              <w:pStyle w:val="Compact"/>
              <w:rPr>
                <w:ins w:id="477" w:author="Revision" w:date="2017-05-10T13:23:00Z"/>
              </w:rPr>
            </w:pPr>
            <w:ins w:id="478" w:author="Revision" w:date="2017-05-10T13:23:00Z">
              <w:r>
                <w:t>TP53 S94 stop</w:t>
              </w:r>
            </w:ins>
          </w:p>
        </w:tc>
        <w:tc>
          <w:tcPr>
            <w:tcW w:w="0" w:type="auto"/>
          </w:tcPr>
          <w:p w14:paraId="1EAE2D7F" w14:textId="77777777" w:rsidR="00EB5865" w:rsidRDefault="00BA480A">
            <w:pPr>
              <w:pStyle w:val="Compact"/>
              <w:rPr>
                <w:ins w:id="479" w:author="Revision" w:date="2017-05-10T13:23:00Z"/>
              </w:rPr>
            </w:pPr>
            <w:ins w:id="480" w:author="Revision" w:date="2017-05-10T13:23:00Z">
              <w:r>
                <w:t>3.02 (2)</w:t>
              </w:r>
            </w:ins>
          </w:p>
        </w:tc>
      </w:tr>
      <w:tr w:rsidR="00EB5865" w14:paraId="3B1450C0" w14:textId="77777777">
        <w:trPr>
          <w:trPrChange w:id="481" w:author="Revision" w:date="2017-05-10T13:23:00Z">
            <w:trPr>
              <w:gridAfter w:val="0"/>
            </w:trPr>
          </w:trPrChange>
        </w:trPr>
        <w:tc>
          <w:tcPr>
            <w:tcW w:w="0" w:type="auto"/>
            <w:tcPrChange w:id="482" w:author="Revision" w:date="2017-05-10T13:23:00Z">
              <w:tcPr>
                <w:tcW w:w="0" w:type="auto"/>
              </w:tcPr>
            </w:tcPrChange>
          </w:tcPr>
          <w:p w14:paraId="706CAE68" w14:textId="77777777" w:rsidR="00EB5865" w:rsidRDefault="00BA480A" w:rsidP="00F1122E">
            <w:pPr>
              <w:pStyle w:val="Compact"/>
            </w:pPr>
            <w:r>
              <w:t>Colon Cancer</w:t>
            </w:r>
          </w:p>
        </w:tc>
        <w:tc>
          <w:tcPr>
            <w:tcW w:w="0" w:type="auto"/>
            <w:tcPrChange w:id="483" w:author="Revision" w:date="2017-05-10T13:23:00Z">
              <w:tcPr>
                <w:tcW w:w="0" w:type="auto"/>
                <w:gridSpan w:val="2"/>
              </w:tcPr>
            </w:tcPrChange>
          </w:tcPr>
          <w:p w14:paraId="146BBA01" w14:textId="77777777" w:rsidR="00EB5865" w:rsidRDefault="00BA480A">
            <w:pPr>
              <w:pStyle w:val="Compact"/>
              <w:pPrChange w:id="484" w:author="Revision" w:date="2017-05-10T13:23:00Z">
                <w:pPr>
                  <w:pStyle w:val="Compact"/>
                  <w:jc w:val="left"/>
                </w:pPr>
              </w:pPrChange>
            </w:pPr>
            <w:r>
              <w:t>NK</w:t>
            </w:r>
          </w:p>
        </w:tc>
        <w:tc>
          <w:tcPr>
            <w:tcW w:w="0" w:type="auto"/>
            <w:tcPrChange w:id="485" w:author="Revision" w:date="2017-05-10T13:23:00Z">
              <w:tcPr>
                <w:tcW w:w="0" w:type="auto"/>
                <w:gridSpan w:val="2"/>
              </w:tcPr>
            </w:tcPrChange>
          </w:tcPr>
          <w:p w14:paraId="03CB7356" w14:textId="77777777" w:rsidR="00EB5865" w:rsidRDefault="00BA480A">
            <w:pPr>
              <w:pStyle w:val="Compact"/>
              <w:pPrChange w:id="486" w:author="Revision" w:date="2017-05-10T13:23:00Z">
                <w:pPr>
                  <w:pStyle w:val="Compact"/>
                  <w:jc w:val="left"/>
                </w:pPr>
              </w:pPrChange>
            </w:pPr>
            <w:r>
              <w:t>TP53 S94 stop</w:t>
            </w:r>
          </w:p>
        </w:tc>
        <w:tc>
          <w:tcPr>
            <w:tcW w:w="0" w:type="auto"/>
            <w:tcPrChange w:id="487" w:author="Revision" w:date="2017-05-10T13:23:00Z">
              <w:tcPr>
                <w:tcW w:w="0" w:type="auto"/>
              </w:tcPr>
            </w:tcPrChange>
          </w:tcPr>
          <w:p w14:paraId="2F145BD9" w14:textId="77777777" w:rsidR="00EB5865" w:rsidRDefault="00BA480A">
            <w:pPr>
              <w:pStyle w:val="Compact"/>
              <w:pPrChange w:id="488" w:author="Revision" w:date="2017-05-10T13:23:00Z">
                <w:pPr>
                  <w:pStyle w:val="Compact"/>
                  <w:jc w:val="left"/>
                </w:pPr>
              </w:pPrChange>
            </w:pPr>
            <w:r>
              <w:t>3.17 (3.5)</w:t>
            </w:r>
          </w:p>
        </w:tc>
      </w:tr>
      <w:tr w:rsidR="00EB5865" w14:paraId="1C86EB6E" w14:textId="77777777">
        <w:tc>
          <w:tcPr>
            <w:tcW w:w="0" w:type="auto"/>
          </w:tcPr>
          <w:p w14:paraId="156AA314" w14:textId="77777777" w:rsidR="00EB5865" w:rsidRDefault="00BA480A">
            <w:pPr>
              <w:pStyle w:val="Compact"/>
            </w:pPr>
            <w:r>
              <w:t>Head and Neck Cancer</w:t>
            </w:r>
          </w:p>
        </w:tc>
        <w:tc>
          <w:tcPr>
            <w:tcW w:w="0" w:type="auto"/>
          </w:tcPr>
          <w:p w14:paraId="36FEFB20" w14:textId="77777777" w:rsidR="00EB5865" w:rsidRDefault="00BA480A">
            <w:pPr>
              <w:pStyle w:val="Compact"/>
            </w:pPr>
            <w:r>
              <w:t>Bcell</w:t>
            </w:r>
          </w:p>
        </w:tc>
        <w:tc>
          <w:tcPr>
            <w:tcW w:w="0" w:type="auto"/>
          </w:tcPr>
          <w:p w14:paraId="6EF4D1B0" w14:textId="77777777" w:rsidR="00EB5865" w:rsidRDefault="00BA480A">
            <w:pPr>
              <w:pStyle w:val="Compact"/>
            </w:pPr>
            <w:r>
              <w:t>TP53 mutant</w:t>
            </w:r>
          </w:p>
        </w:tc>
        <w:tc>
          <w:tcPr>
            <w:tcW w:w="0" w:type="auto"/>
          </w:tcPr>
          <w:p w14:paraId="411D4FB0" w14:textId="26197293" w:rsidR="00EB5865" w:rsidRDefault="00BA480A">
            <w:pPr>
              <w:pStyle w:val="Compact"/>
            </w:pPr>
            <w:r>
              <w:t>-0.</w:t>
            </w:r>
            <w:del w:id="489" w:author="Revision" w:date="2017-05-10T13:23:00Z">
              <w:r w:rsidR="002C2E6B">
                <w:delText>51</w:delText>
              </w:r>
            </w:del>
            <w:ins w:id="490" w:author="Revision" w:date="2017-05-10T13:23:00Z">
              <w:r>
                <w:t>5</w:t>
              </w:r>
            </w:ins>
            <w:r>
              <w:t xml:space="preserve"> (6.</w:t>
            </w:r>
            <w:del w:id="491" w:author="Revision" w:date="2017-05-10T13:23:00Z">
              <w:r w:rsidR="002C2E6B">
                <w:delText>7</w:delText>
              </w:r>
            </w:del>
            <w:ins w:id="492" w:author="Revision" w:date="2017-05-10T13:23:00Z">
              <w:r>
                <w:t>1</w:t>
              </w:r>
            </w:ins>
            <w:r>
              <w:t>)</w:t>
            </w:r>
          </w:p>
        </w:tc>
      </w:tr>
      <w:tr w:rsidR="00EB5865" w14:paraId="297F02D0" w14:textId="77777777">
        <w:trPr>
          <w:trPrChange w:id="493" w:author="Revision" w:date="2017-05-10T13:23:00Z">
            <w:trPr>
              <w:gridAfter w:val="0"/>
            </w:trPr>
          </w:trPrChange>
        </w:trPr>
        <w:tc>
          <w:tcPr>
            <w:tcW w:w="0" w:type="auto"/>
            <w:tcPrChange w:id="494" w:author="Revision" w:date="2017-05-10T13:23:00Z">
              <w:tcPr>
                <w:tcW w:w="0" w:type="auto"/>
              </w:tcPr>
            </w:tcPrChange>
          </w:tcPr>
          <w:p w14:paraId="7F02A24A" w14:textId="77777777" w:rsidR="00EB5865" w:rsidRDefault="00BA480A" w:rsidP="00F1122E">
            <w:pPr>
              <w:pStyle w:val="Compact"/>
            </w:pPr>
            <w:r>
              <w:t>Head and Neck Cancer</w:t>
            </w:r>
          </w:p>
        </w:tc>
        <w:tc>
          <w:tcPr>
            <w:tcW w:w="0" w:type="auto"/>
            <w:tcPrChange w:id="495" w:author="Revision" w:date="2017-05-10T13:23:00Z">
              <w:tcPr>
                <w:tcW w:w="0" w:type="auto"/>
                <w:gridSpan w:val="2"/>
              </w:tcPr>
            </w:tcPrChange>
          </w:tcPr>
          <w:p w14:paraId="2318EE17" w14:textId="77777777" w:rsidR="00EB5865" w:rsidRDefault="00BA480A">
            <w:pPr>
              <w:pStyle w:val="Compact"/>
              <w:pPrChange w:id="496" w:author="Revision" w:date="2017-05-10T13:23:00Z">
                <w:pPr>
                  <w:pStyle w:val="Compact"/>
                  <w:jc w:val="left"/>
                </w:pPr>
              </w:pPrChange>
            </w:pPr>
            <w:r>
              <w:t>NK</w:t>
            </w:r>
          </w:p>
        </w:tc>
        <w:tc>
          <w:tcPr>
            <w:tcW w:w="0" w:type="auto"/>
            <w:tcPrChange w:id="497" w:author="Revision" w:date="2017-05-10T13:23:00Z">
              <w:tcPr>
                <w:tcW w:w="0" w:type="auto"/>
                <w:gridSpan w:val="2"/>
              </w:tcPr>
            </w:tcPrChange>
          </w:tcPr>
          <w:p w14:paraId="0E72AFEA" w14:textId="77777777" w:rsidR="00EB5865" w:rsidRDefault="00BA480A">
            <w:pPr>
              <w:pStyle w:val="Compact"/>
              <w:pPrChange w:id="498" w:author="Revision" w:date="2017-05-10T13:23:00Z">
                <w:pPr>
                  <w:pStyle w:val="Compact"/>
                  <w:jc w:val="left"/>
                </w:pPr>
              </w:pPrChange>
            </w:pPr>
            <w:r>
              <w:t>TP53 mutant</w:t>
            </w:r>
          </w:p>
        </w:tc>
        <w:tc>
          <w:tcPr>
            <w:tcW w:w="0" w:type="auto"/>
            <w:tcPrChange w:id="499" w:author="Revision" w:date="2017-05-10T13:23:00Z">
              <w:tcPr>
                <w:tcW w:w="0" w:type="auto"/>
              </w:tcPr>
            </w:tcPrChange>
          </w:tcPr>
          <w:p w14:paraId="60D36964" w14:textId="77777777" w:rsidR="00EB5865" w:rsidRDefault="00BA480A">
            <w:pPr>
              <w:pStyle w:val="Compact"/>
              <w:pPrChange w:id="500" w:author="Revision" w:date="2017-05-10T13:23:00Z">
                <w:pPr>
                  <w:pStyle w:val="Compact"/>
                  <w:jc w:val="left"/>
                </w:pPr>
              </w:pPrChange>
            </w:pPr>
            <w:r>
              <w:t>-0.48 (8.3)</w:t>
            </w:r>
          </w:p>
        </w:tc>
      </w:tr>
      <w:tr w:rsidR="00EB5865" w14:paraId="0356B846" w14:textId="77777777">
        <w:tc>
          <w:tcPr>
            <w:tcW w:w="0" w:type="auto"/>
          </w:tcPr>
          <w:p w14:paraId="089BA51B" w14:textId="77777777" w:rsidR="00EB5865" w:rsidRDefault="00BA480A">
            <w:pPr>
              <w:pStyle w:val="Compact"/>
            </w:pPr>
            <w:r>
              <w:t>Head and Neck Cancer</w:t>
            </w:r>
          </w:p>
        </w:tc>
        <w:tc>
          <w:tcPr>
            <w:tcW w:w="0" w:type="auto"/>
          </w:tcPr>
          <w:p w14:paraId="5619B17B" w14:textId="77777777" w:rsidR="00EB5865" w:rsidRDefault="00BA480A">
            <w:pPr>
              <w:pStyle w:val="Compact"/>
            </w:pPr>
            <w:r>
              <w:t>TCD8</w:t>
            </w:r>
          </w:p>
        </w:tc>
        <w:tc>
          <w:tcPr>
            <w:tcW w:w="0" w:type="auto"/>
          </w:tcPr>
          <w:p w14:paraId="32BAB020" w14:textId="77777777" w:rsidR="00EB5865" w:rsidRDefault="00BA480A">
            <w:pPr>
              <w:pStyle w:val="Compact"/>
            </w:pPr>
            <w:r>
              <w:t>TP53 mutant</w:t>
            </w:r>
          </w:p>
        </w:tc>
        <w:tc>
          <w:tcPr>
            <w:tcW w:w="0" w:type="auto"/>
          </w:tcPr>
          <w:p w14:paraId="3F037971" w14:textId="394D34B0" w:rsidR="00EB5865" w:rsidRDefault="00BA480A">
            <w:pPr>
              <w:pStyle w:val="Compact"/>
            </w:pPr>
            <w:r>
              <w:t>-0.</w:t>
            </w:r>
            <w:del w:id="501" w:author="Revision" w:date="2017-05-10T13:23:00Z">
              <w:r w:rsidR="002C2E6B">
                <w:delText>57 (9.3</w:delText>
              </w:r>
            </w:del>
            <w:ins w:id="502" w:author="Revision" w:date="2017-05-10T13:23:00Z">
              <w:r>
                <w:t>66 (13.2</w:t>
              </w:r>
            </w:ins>
            <w:r>
              <w:t>)</w:t>
            </w:r>
          </w:p>
        </w:tc>
      </w:tr>
      <w:tr w:rsidR="00EB5865" w14:paraId="671F9719" w14:textId="77777777">
        <w:tc>
          <w:tcPr>
            <w:tcW w:w="0" w:type="auto"/>
          </w:tcPr>
          <w:p w14:paraId="30E80F33" w14:textId="77777777" w:rsidR="00EB5865" w:rsidRDefault="00BA480A">
            <w:pPr>
              <w:pStyle w:val="Compact"/>
            </w:pPr>
            <w:r>
              <w:t>Head and Neck Cancer</w:t>
            </w:r>
          </w:p>
        </w:tc>
        <w:tc>
          <w:tcPr>
            <w:tcW w:w="0" w:type="auto"/>
          </w:tcPr>
          <w:p w14:paraId="519BF317" w14:textId="77777777" w:rsidR="00EB5865" w:rsidRDefault="00BA480A">
            <w:pPr>
              <w:pStyle w:val="Compact"/>
            </w:pPr>
            <w:r>
              <w:t>Tcell</w:t>
            </w:r>
          </w:p>
        </w:tc>
        <w:tc>
          <w:tcPr>
            <w:tcW w:w="0" w:type="auto"/>
          </w:tcPr>
          <w:p w14:paraId="66C991D8" w14:textId="77777777" w:rsidR="00EB5865" w:rsidRDefault="00BA480A">
            <w:pPr>
              <w:pStyle w:val="Compact"/>
            </w:pPr>
            <w:r>
              <w:t>TP53 mutant</w:t>
            </w:r>
          </w:p>
        </w:tc>
        <w:tc>
          <w:tcPr>
            <w:tcW w:w="0" w:type="auto"/>
          </w:tcPr>
          <w:p w14:paraId="5DECF92A" w14:textId="61EB221F" w:rsidR="00EB5865" w:rsidRDefault="00BA480A">
            <w:pPr>
              <w:pStyle w:val="Compact"/>
            </w:pPr>
            <w:r>
              <w:t>-0.</w:t>
            </w:r>
            <w:del w:id="503" w:author="Revision" w:date="2017-05-10T13:23:00Z">
              <w:r w:rsidR="002C2E6B">
                <w:delText>48 (6.2</w:delText>
              </w:r>
            </w:del>
            <w:ins w:id="504" w:author="Revision" w:date="2017-05-10T13:23:00Z">
              <w:r>
                <w:t>45 (5</w:t>
              </w:r>
            </w:ins>
            <w:r>
              <w:t>)</w:t>
            </w:r>
          </w:p>
        </w:tc>
      </w:tr>
      <w:tr w:rsidR="00EB5865" w14:paraId="50CB85E4" w14:textId="77777777">
        <w:tc>
          <w:tcPr>
            <w:tcW w:w="0" w:type="auto"/>
          </w:tcPr>
          <w:p w14:paraId="41F487ED" w14:textId="77777777" w:rsidR="00EB5865" w:rsidRDefault="00BA480A">
            <w:pPr>
              <w:pStyle w:val="Compact"/>
            </w:pPr>
            <w:r>
              <w:t>Head and Neck Cancer</w:t>
            </w:r>
          </w:p>
        </w:tc>
        <w:tc>
          <w:tcPr>
            <w:tcW w:w="0" w:type="auto"/>
          </w:tcPr>
          <w:p w14:paraId="5D0F73E0" w14:textId="77777777" w:rsidR="00EB5865" w:rsidRDefault="00BA480A">
            <w:pPr>
              <w:pStyle w:val="Compact"/>
            </w:pPr>
            <w:r>
              <w:t>TregCD8</w:t>
            </w:r>
          </w:p>
        </w:tc>
        <w:tc>
          <w:tcPr>
            <w:tcW w:w="0" w:type="auto"/>
          </w:tcPr>
          <w:p w14:paraId="34DD3DFB" w14:textId="1488E578" w:rsidR="00EB5865" w:rsidRDefault="00BA480A">
            <w:pPr>
              <w:pStyle w:val="Compact"/>
            </w:pPr>
            <w:r>
              <w:t xml:space="preserve">TP53 </w:t>
            </w:r>
            <w:del w:id="505" w:author="Revision" w:date="2017-05-10T13:23:00Z">
              <w:r w:rsidR="002C2E6B">
                <w:delText>N239D</w:delText>
              </w:r>
            </w:del>
            <w:ins w:id="506" w:author="Revision" w:date="2017-05-10T13:23:00Z">
              <w:r>
                <w:t>mutant</w:t>
              </w:r>
            </w:ins>
          </w:p>
        </w:tc>
        <w:tc>
          <w:tcPr>
            <w:tcW w:w="0" w:type="auto"/>
          </w:tcPr>
          <w:p w14:paraId="269F855A" w14:textId="62D7D6C7" w:rsidR="00EB5865" w:rsidRDefault="002C2E6B">
            <w:pPr>
              <w:pStyle w:val="Compact"/>
            </w:pPr>
            <w:del w:id="507" w:author="Revision" w:date="2017-05-10T13:23:00Z">
              <w:r>
                <w:delText>-2.42</w:delText>
              </w:r>
            </w:del>
            <w:ins w:id="508" w:author="Revision" w:date="2017-05-10T13:23:00Z">
              <w:r w:rsidR="00BA480A">
                <w:t>0.41</w:t>
              </w:r>
            </w:ins>
            <w:r w:rsidR="00BA480A">
              <w:t xml:space="preserve"> (4</w:t>
            </w:r>
            <w:ins w:id="509" w:author="Revision" w:date="2017-05-10T13:23:00Z">
              <w:r w:rsidR="00BA480A">
                <w:t>.7</w:t>
              </w:r>
            </w:ins>
            <w:r w:rsidR="00BA480A">
              <w:t>)</w:t>
            </w:r>
          </w:p>
        </w:tc>
      </w:tr>
      <w:tr w:rsidR="00EB5865" w14:paraId="65B151D8" w14:textId="77777777">
        <w:tc>
          <w:tcPr>
            <w:tcW w:w="0" w:type="auto"/>
          </w:tcPr>
          <w:p w14:paraId="2ADC5E83" w14:textId="77777777" w:rsidR="00EB5865" w:rsidRDefault="00BA480A">
            <w:pPr>
              <w:pStyle w:val="Compact"/>
            </w:pPr>
            <w:r>
              <w:t>Head and Neck Cancer</w:t>
            </w:r>
          </w:p>
        </w:tc>
        <w:tc>
          <w:tcPr>
            <w:tcW w:w="0" w:type="auto"/>
          </w:tcPr>
          <w:p w14:paraId="63228388" w14:textId="77777777" w:rsidR="00EB5865" w:rsidRDefault="00BA480A">
            <w:pPr>
              <w:pStyle w:val="Compact"/>
            </w:pPr>
            <w:r>
              <w:t>TregCD8</w:t>
            </w:r>
          </w:p>
        </w:tc>
        <w:tc>
          <w:tcPr>
            <w:tcW w:w="0" w:type="auto"/>
          </w:tcPr>
          <w:p w14:paraId="3E1CDE3C" w14:textId="0D577440" w:rsidR="00EB5865" w:rsidRDefault="00BA480A">
            <w:pPr>
              <w:pStyle w:val="Compact"/>
            </w:pPr>
            <w:r>
              <w:t xml:space="preserve">TP53 </w:t>
            </w:r>
            <w:del w:id="510" w:author="Revision" w:date="2017-05-10T13:23:00Z">
              <w:r w:rsidR="002C2E6B">
                <w:delText>mutant</w:delText>
              </w:r>
            </w:del>
            <w:ins w:id="511" w:author="Revision" w:date="2017-05-10T13:23:00Z">
              <w:r>
                <w:t>N239D</w:t>
              </w:r>
            </w:ins>
          </w:p>
        </w:tc>
        <w:tc>
          <w:tcPr>
            <w:tcW w:w="0" w:type="auto"/>
          </w:tcPr>
          <w:p w14:paraId="748677DD" w14:textId="6F137A90" w:rsidR="00EB5865" w:rsidRDefault="002C2E6B">
            <w:pPr>
              <w:pStyle w:val="Compact"/>
            </w:pPr>
            <w:del w:id="512" w:author="Revision" w:date="2017-05-10T13:23:00Z">
              <w:r>
                <w:delText>0.35 (4</w:delText>
              </w:r>
            </w:del>
            <w:ins w:id="513" w:author="Revision" w:date="2017-05-10T13:23:00Z">
              <w:r w:rsidR="00BA480A">
                <w:t>-2.41 (2</w:t>
              </w:r>
            </w:ins>
            <w:r w:rsidR="00BA480A">
              <w:t>.5)</w:t>
            </w:r>
          </w:p>
        </w:tc>
      </w:tr>
      <w:tr w:rsidR="002A0F03" w14:paraId="23335A6B" w14:textId="77777777">
        <w:trPr>
          <w:del w:id="514" w:author="Revision" w:date="2017-05-10T13:23:00Z"/>
        </w:trPr>
        <w:tc>
          <w:tcPr>
            <w:tcW w:w="0" w:type="auto"/>
          </w:tcPr>
          <w:p w14:paraId="5951D2CF" w14:textId="77777777" w:rsidR="002A0F03" w:rsidRDefault="002C2E6B">
            <w:pPr>
              <w:pStyle w:val="Compact"/>
              <w:rPr>
                <w:del w:id="515" w:author="Revision" w:date="2017-05-10T13:23:00Z"/>
              </w:rPr>
            </w:pPr>
            <w:del w:id="516" w:author="Revision" w:date="2017-05-10T13:23:00Z">
              <w:r>
                <w:delText>Lung Adenocarcinoma</w:delText>
              </w:r>
            </w:del>
          </w:p>
        </w:tc>
        <w:tc>
          <w:tcPr>
            <w:tcW w:w="0" w:type="auto"/>
          </w:tcPr>
          <w:p w14:paraId="331129A4" w14:textId="77777777" w:rsidR="002A0F03" w:rsidRDefault="002C2E6B">
            <w:pPr>
              <w:pStyle w:val="Compact"/>
              <w:rPr>
                <w:del w:id="517" w:author="Revision" w:date="2017-05-10T13:23:00Z"/>
              </w:rPr>
            </w:pPr>
            <w:moveFromRangeStart w:id="518" w:author="Revision" w:date="2017-05-10T13:23:00Z" w:name="move482185926"/>
            <w:moveFrom w:id="519" w:author="Revision" w:date="2017-05-10T13:23:00Z">
              <w:r>
                <w:t>NKCD8</w:t>
              </w:r>
            </w:moveFrom>
            <w:moveFromRangeEnd w:id="518"/>
          </w:p>
        </w:tc>
        <w:tc>
          <w:tcPr>
            <w:tcW w:w="0" w:type="auto"/>
          </w:tcPr>
          <w:p w14:paraId="34773545" w14:textId="77777777" w:rsidR="002A0F03" w:rsidRDefault="002C2E6B">
            <w:pPr>
              <w:pStyle w:val="Compact"/>
              <w:rPr>
                <w:del w:id="520" w:author="Revision" w:date="2017-05-10T13:23:00Z"/>
              </w:rPr>
            </w:pPr>
            <w:del w:id="521" w:author="Revision" w:date="2017-05-10T13:23:00Z">
              <w:r>
                <w:delText>TP53 R249S</w:delText>
              </w:r>
            </w:del>
          </w:p>
        </w:tc>
        <w:tc>
          <w:tcPr>
            <w:tcW w:w="0" w:type="auto"/>
          </w:tcPr>
          <w:p w14:paraId="5C4376D9" w14:textId="77777777" w:rsidR="002A0F03" w:rsidRDefault="002C2E6B">
            <w:pPr>
              <w:pStyle w:val="Compact"/>
              <w:rPr>
                <w:del w:id="522" w:author="Revision" w:date="2017-05-10T13:23:00Z"/>
              </w:rPr>
            </w:pPr>
            <w:del w:id="523" w:author="Revision" w:date="2017-05-10T13:23:00Z">
              <w:r>
                <w:delText>4.06 (4.2)</w:delText>
              </w:r>
            </w:del>
          </w:p>
        </w:tc>
      </w:tr>
      <w:tr w:rsidR="002A0F03" w14:paraId="43DA11F7" w14:textId="77777777">
        <w:trPr>
          <w:del w:id="524" w:author="Revision" w:date="2017-05-10T13:23:00Z"/>
        </w:trPr>
        <w:tc>
          <w:tcPr>
            <w:tcW w:w="0" w:type="auto"/>
          </w:tcPr>
          <w:p w14:paraId="042090D1" w14:textId="77777777" w:rsidR="002A0F03" w:rsidRDefault="002C2E6B">
            <w:pPr>
              <w:pStyle w:val="Compact"/>
              <w:rPr>
                <w:del w:id="525" w:author="Revision" w:date="2017-05-10T13:23:00Z"/>
              </w:rPr>
            </w:pPr>
            <w:del w:id="526" w:author="Revision" w:date="2017-05-10T13:23:00Z">
              <w:r>
                <w:delText>Lung Adenocarcinoma</w:delText>
              </w:r>
            </w:del>
          </w:p>
        </w:tc>
        <w:tc>
          <w:tcPr>
            <w:tcW w:w="0" w:type="auto"/>
          </w:tcPr>
          <w:p w14:paraId="70606283" w14:textId="77777777" w:rsidR="002A0F03" w:rsidRDefault="002C2E6B">
            <w:pPr>
              <w:pStyle w:val="Compact"/>
              <w:rPr>
                <w:del w:id="527" w:author="Revision" w:date="2017-05-10T13:23:00Z"/>
              </w:rPr>
            </w:pPr>
            <w:moveFromRangeStart w:id="528" w:author="Revision" w:date="2017-05-10T13:23:00Z" w:name="move482185927"/>
            <w:moveFrom w:id="529" w:author="Revision" w:date="2017-05-10T13:23:00Z">
              <w:r>
                <w:t>NKCD8</w:t>
              </w:r>
            </w:moveFrom>
            <w:moveFromRangeEnd w:id="528"/>
          </w:p>
        </w:tc>
        <w:tc>
          <w:tcPr>
            <w:tcW w:w="0" w:type="auto"/>
          </w:tcPr>
          <w:p w14:paraId="3CB02B75" w14:textId="77777777" w:rsidR="002A0F03" w:rsidRDefault="002C2E6B">
            <w:pPr>
              <w:pStyle w:val="Compact"/>
              <w:rPr>
                <w:del w:id="530" w:author="Revision" w:date="2017-05-10T13:23:00Z"/>
              </w:rPr>
            </w:pPr>
            <w:del w:id="531" w:author="Revision" w:date="2017-05-10T13:23:00Z">
              <w:r>
                <w:delText>TP53 E224 splice</w:delText>
              </w:r>
            </w:del>
          </w:p>
        </w:tc>
        <w:tc>
          <w:tcPr>
            <w:tcW w:w="0" w:type="auto"/>
          </w:tcPr>
          <w:p w14:paraId="4D8008AF" w14:textId="77777777" w:rsidR="002A0F03" w:rsidRDefault="002C2E6B">
            <w:pPr>
              <w:pStyle w:val="Compact"/>
              <w:rPr>
                <w:del w:id="532" w:author="Revision" w:date="2017-05-10T13:23:00Z"/>
              </w:rPr>
            </w:pPr>
            <w:del w:id="533" w:author="Revision" w:date="2017-05-10T13:23:00Z">
              <w:r>
                <w:delText>5.13 (9.2)</w:delText>
              </w:r>
            </w:del>
          </w:p>
        </w:tc>
      </w:tr>
      <w:tr w:rsidR="00EB5865" w14:paraId="7E1BC8A3" w14:textId="77777777">
        <w:tc>
          <w:tcPr>
            <w:tcW w:w="0" w:type="auto"/>
          </w:tcPr>
          <w:p w14:paraId="5E9DAF59" w14:textId="77777777" w:rsidR="00EB5865" w:rsidRDefault="00BA480A">
            <w:pPr>
              <w:pStyle w:val="Compact"/>
            </w:pPr>
            <w:r>
              <w:t>Lung Adenocarcinoma</w:t>
            </w:r>
          </w:p>
        </w:tc>
        <w:tc>
          <w:tcPr>
            <w:tcW w:w="0" w:type="auto"/>
          </w:tcPr>
          <w:p w14:paraId="625CC80A" w14:textId="77777777" w:rsidR="00EB5865" w:rsidRDefault="00BA480A">
            <w:pPr>
              <w:pStyle w:val="Compact"/>
            </w:pPr>
            <w:r>
              <w:t>NK</w:t>
            </w:r>
          </w:p>
        </w:tc>
        <w:tc>
          <w:tcPr>
            <w:tcW w:w="0" w:type="auto"/>
          </w:tcPr>
          <w:p w14:paraId="1C731841" w14:textId="77777777" w:rsidR="00EB5865" w:rsidRDefault="00BA480A">
            <w:pPr>
              <w:pStyle w:val="Compact"/>
            </w:pPr>
            <w:r>
              <w:t>TP53 E224 splice</w:t>
            </w:r>
          </w:p>
        </w:tc>
        <w:tc>
          <w:tcPr>
            <w:tcW w:w="0" w:type="auto"/>
          </w:tcPr>
          <w:p w14:paraId="06762951" w14:textId="1FF01C41" w:rsidR="00EB5865" w:rsidRDefault="00BA480A">
            <w:pPr>
              <w:pStyle w:val="Compact"/>
            </w:pPr>
            <w:r>
              <w:t>4.</w:t>
            </w:r>
            <w:del w:id="534" w:author="Revision" w:date="2017-05-10T13:23:00Z">
              <w:r w:rsidR="002C2E6B">
                <w:delText>5</w:delText>
              </w:r>
            </w:del>
            <w:ins w:id="535" w:author="Revision" w:date="2017-05-10T13:23:00Z">
              <w:r>
                <w:t>46</w:t>
              </w:r>
            </w:ins>
            <w:r>
              <w:t xml:space="preserve"> (6.7)</w:t>
            </w:r>
          </w:p>
        </w:tc>
      </w:tr>
      <w:tr w:rsidR="00EB5865" w14:paraId="6CF0FBF4" w14:textId="77777777">
        <w:trPr>
          <w:trPrChange w:id="536" w:author="Revision" w:date="2017-05-10T13:23:00Z">
            <w:trPr>
              <w:gridAfter w:val="0"/>
            </w:trPr>
          </w:trPrChange>
        </w:trPr>
        <w:tc>
          <w:tcPr>
            <w:tcW w:w="0" w:type="auto"/>
            <w:tcPrChange w:id="537" w:author="Revision" w:date="2017-05-10T13:23:00Z">
              <w:tcPr>
                <w:tcW w:w="0" w:type="auto"/>
              </w:tcPr>
            </w:tcPrChange>
          </w:tcPr>
          <w:p w14:paraId="0AED089C" w14:textId="77777777" w:rsidR="00EB5865" w:rsidRDefault="00BA480A" w:rsidP="00F1122E">
            <w:pPr>
              <w:pStyle w:val="Compact"/>
            </w:pPr>
            <w:r>
              <w:t>Lung Adenocarcinoma</w:t>
            </w:r>
          </w:p>
        </w:tc>
        <w:tc>
          <w:tcPr>
            <w:tcW w:w="0" w:type="auto"/>
            <w:tcPrChange w:id="538" w:author="Revision" w:date="2017-05-10T13:23:00Z">
              <w:tcPr>
                <w:tcW w:w="0" w:type="auto"/>
                <w:gridSpan w:val="2"/>
              </w:tcPr>
            </w:tcPrChange>
          </w:tcPr>
          <w:p w14:paraId="426FF1A8" w14:textId="77777777" w:rsidR="00EB5865" w:rsidRDefault="00BA480A">
            <w:pPr>
              <w:pStyle w:val="Compact"/>
              <w:pPrChange w:id="539" w:author="Revision" w:date="2017-05-10T13:23:00Z">
                <w:pPr>
                  <w:pStyle w:val="Compact"/>
                  <w:jc w:val="left"/>
                </w:pPr>
              </w:pPrChange>
            </w:pPr>
            <w:r>
              <w:t>NK</w:t>
            </w:r>
          </w:p>
        </w:tc>
        <w:tc>
          <w:tcPr>
            <w:tcW w:w="0" w:type="auto"/>
            <w:tcPrChange w:id="540" w:author="Revision" w:date="2017-05-10T13:23:00Z">
              <w:tcPr>
                <w:tcW w:w="0" w:type="auto"/>
                <w:gridSpan w:val="2"/>
              </w:tcPr>
            </w:tcPrChange>
          </w:tcPr>
          <w:p w14:paraId="5B96A195" w14:textId="77777777" w:rsidR="00EB5865" w:rsidRDefault="00BA480A">
            <w:pPr>
              <w:pStyle w:val="Compact"/>
              <w:pPrChange w:id="541" w:author="Revision" w:date="2017-05-10T13:23:00Z">
                <w:pPr>
                  <w:pStyle w:val="Compact"/>
                  <w:jc w:val="left"/>
                </w:pPr>
              </w:pPrChange>
            </w:pPr>
            <w:r>
              <w:t>TP53 R249S</w:t>
            </w:r>
          </w:p>
        </w:tc>
        <w:tc>
          <w:tcPr>
            <w:tcW w:w="0" w:type="auto"/>
            <w:tcPrChange w:id="542" w:author="Revision" w:date="2017-05-10T13:23:00Z">
              <w:tcPr>
                <w:tcW w:w="0" w:type="auto"/>
              </w:tcPr>
            </w:tcPrChange>
          </w:tcPr>
          <w:p w14:paraId="3CC1AC04" w14:textId="77777777" w:rsidR="00EB5865" w:rsidRDefault="00BA480A">
            <w:pPr>
              <w:pStyle w:val="Compact"/>
              <w:pPrChange w:id="543" w:author="Revision" w:date="2017-05-10T13:23:00Z">
                <w:pPr>
                  <w:pStyle w:val="Compact"/>
                  <w:jc w:val="left"/>
                </w:pPr>
              </w:pPrChange>
            </w:pPr>
            <w:r>
              <w:t>5.31 (7.5)</w:t>
            </w:r>
          </w:p>
        </w:tc>
      </w:tr>
      <w:tr w:rsidR="00EB5865" w14:paraId="153376B9" w14:textId="77777777">
        <w:trPr>
          <w:ins w:id="544" w:author="Revision" w:date="2017-05-10T13:23:00Z"/>
        </w:trPr>
        <w:tc>
          <w:tcPr>
            <w:tcW w:w="0" w:type="auto"/>
          </w:tcPr>
          <w:p w14:paraId="73FEAC0F" w14:textId="77777777" w:rsidR="00EB5865" w:rsidRDefault="00BA480A">
            <w:pPr>
              <w:pStyle w:val="Compact"/>
              <w:rPr>
                <w:ins w:id="545" w:author="Revision" w:date="2017-05-10T13:23:00Z"/>
              </w:rPr>
            </w:pPr>
            <w:ins w:id="546" w:author="Revision" w:date="2017-05-10T13:23:00Z">
              <w:r>
                <w:t>Lung Adenocarcinoma</w:t>
              </w:r>
            </w:ins>
          </w:p>
        </w:tc>
        <w:tc>
          <w:tcPr>
            <w:tcW w:w="0" w:type="auto"/>
          </w:tcPr>
          <w:p w14:paraId="0C1BB55C" w14:textId="77777777" w:rsidR="00EB5865" w:rsidRDefault="00BA480A">
            <w:pPr>
              <w:pStyle w:val="Compact"/>
              <w:rPr>
                <w:ins w:id="547" w:author="Revision" w:date="2017-05-10T13:23:00Z"/>
              </w:rPr>
            </w:pPr>
            <w:moveToRangeStart w:id="548" w:author="Revision" w:date="2017-05-10T13:23:00Z" w:name="move482185927"/>
            <w:moveTo w:id="549" w:author="Revision" w:date="2017-05-10T13:23:00Z">
              <w:r>
                <w:t>NKCD8</w:t>
              </w:r>
            </w:moveTo>
            <w:moveToRangeEnd w:id="548"/>
          </w:p>
        </w:tc>
        <w:tc>
          <w:tcPr>
            <w:tcW w:w="0" w:type="auto"/>
          </w:tcPr>
          <w:p w14:paraId="1E095248" w14:textId="77777777" w:rsidR="00EB5865" w:rsidRDefault="00BA480A">
            <w:pPr>
              <w:pStyle w:val="Compact"/>
              <w:rPr>
                <w:ins w:id="550" w:author="Revision" w:date="2017-05-10T13:23:00Z"/>
              </w:rPr>
            </w:pPr>
            <w:ins w:id="551" w:author="Revision" w:date="2017-05-10T13:23:00Z">
              <w:r>
                <w:t>TP53 R249S</w:t>
              </w:r>
            </w:ins>
          </w:p>
        </w:tc>
        <w:tc>
          <w:tcPr>
            <w:tcW w:w="0" w:type="auto"/>
          </w:tcPr>
          <w:p w14:paraId="66A64F0C" w14:textId="77777777" w:rsidR="00EB5865" w:rsidRDefault="00BA480A">
            <w:pPr>
              <w:pStyle w:val="Compact"/>
              <w:rPr>
                <w:ins w:id="552" w:author="Revision" w:date="2017-05-10T13:23:00Z"/>
              </w:rPr>
            </w:pPr>
            <w:ins w:id="553" w:author="Revision" w:date="2017-05-10T13:23:00Z">
              <w:r>
                <w:t>4.33 (4.2)</w:t>
              </w:r>
            </w:ins>
          </w:p>
        </w:tc>
      </w:tr>
      <w:tr w:rsidR="00EB5865" w14:paraId="22BA6040" w14:textId="77777777">
        <w:trPr>
          <w:ins w:id="554" w:author="Revision" w:date="2017-05-10T13:23:00Z"/>
        </w:trPr>
        <w:tc>
          <w:tcPr>
            <w:tcW w:w="0" w:type="auto"/>
          </w:tcPr>
          <w:p w14:paraId="725E583E" w14:textId="77777777" w:rsidR="00EB5865" w:rsidRDefault="00BA480A">
            <w:pPr>
              <w:pStyle w:val="Compact"/>
              <w:rPr>
                <w:ins w:id="555" w:author="Revision" w:date="2017-05-10T13:23:00Z"/>
              </w:rPr>
            </w:pPr>
            <w:ins w:id="556" w:author="Revision" w:date="2017-05-10T13:23:00Z">
              <w:r>
                <w:t>Lung Adenocarcinoma</w:t>
              </w:r>
            </w:ins>
          </w:p>
        </w:tc>
        <w:tc>
          <w:tcPr>
            <w:tcW w:w="0" w:type="auto"/>
          </w:tcPr>
          <w:p w14:paraId="286C35D7" w14:textId="77777777" w:rsidR="00EB5865" w:rsidRDefault="00BA480A">
            <w:pPr>
              <w:pStyle w:val="Compact"/>
              <w:rPr>
                <w:ins w:id="557" w:author="Revision" w:date="2017-05-10T13:23:00Z"/>
              </w:rPr>
            </w:pPr>
            <w:moveToRangeStart w:id="558" w:author="Revision" w:date="2017-05-10T13:23:00Z" w:name="move482185928"/>
            <w:moveTo w:id="559" w:author="Revision" w:date="2017-05-10T13:23:00Z">
              <w:r>
                <w:t>NKCD8</w:t>
              </w:r>
            </w:moveTo>
            <w:moveToRangeEnd w:id="558"/>
          </w:p>
        </w:tc>
        <w:tc>
          <w:tcPr>
            <w:tcW w:w="0" w:type="auto"/>
          </w:tcPr>
          <w:p w14:paraId="5A5A418F" w14:textId="77777777" w:rsidR="00EB5865" w:rsidRDefault="00BA480A">
            <w:pPr>
              <w:pStyle w:val="Compact"/>
              <w:rPr>
                <w:ins w:id="560" w:author="Revision" w:date="2017-05-10T13:23:00Z"/>
              </w:rPr>
            </w:pPr>
            <w:ins w:id="561" w:author="Revision" w:date="2017-05-10T13:23:00Z">
              <w:r>
                <w:t>TP53 E224 splice</w:t>
              </w:r>
            </w:ins>
          </w:p>
        </w:tc>
        <w:tc>
          <w:tcPr>
            <w:tcW w:w="0" w:type="auto"/>
          </w:tcPr>
          <w:p w14:paraId="5391FD97" w14:textId="77777777" w:rsidR="00EB5865" w:rsidRDefault="00BA480A">
            <w:pPr>
              <w:pStyle w:val="Compact"/>
              <w:rPr>
                <w:ins w:id="562" w:author="Revision" w:date="2017-05-10T13:23:00Z"/>
              </w:rPr>
            </w:pPr>
            <w:ins w:id="563" w:author="Revision" w:date="2017-05-10T13:23:00Z">
              <w:r>
                <w:t>4.85 (6.9)</w:t>
              </w:r>
            </w:ins>
          </w:p>
        </w:tc>
      </w:tr>
      <w:tr w:rsidR="00EB5865" w14:paraId="57BCF319" w14:textId="77777777">
        <w:tc>
          <w:tcPr>
            <w:tcW w:w="0" w:type="auto"/>
          </w:tcPr>
          <w:p w14:paraId="630B3B48" w14:textId="77777777" w:rsidR="00EB5865" w:rsidRDefault="00BA480A">
            <w:pPr>
              <w:pStyle w:val="Compact"/>
            </w:pPr>
            <w:r>
              <w:t>Lung Squamous Cell Carcinoma</w:t>
            </w:r>
          </w:p>
        </w:tc>
        <w:tc>
          <w:tcPr>
            <w:tcW w:w="0" w:type="auto"/>
          </w:tcPr>
          <w:p w14:paraId="40EE36A9" w14:textId="77777777" w:rsidR="00EB5865" w:rsidRDefault="00BA480A">
            <w:pPr>
              <w:pStyle w:val="Compact"/>
            </w:pPr>
            <w:r>
              <w:t>NK</w:t>
            </w:r>
          </w:p>
        </w:tc>
        <w:tc>
          <w:tcPr>
            <w:tcW w:w="0" w:type="auto"/>
          </w:tcPr>
          <w:p w14:paraId="0DB3D4C1" w14:textId="77777777" w:rsidR="00EB5865" w:rsidRDefault="00BA480A">
            <w:pPr>
              <w:pStyle w:val="Compact"/>
            </w:pPr>
            <w:r>
              <w:t>TP53 R158H</w:t>
            </w:r>
          </w:p>
        </w:tc>
        <w:tc>
          <w:tcPr>
            <w:tcW w:w="0" w:type="auto"/>
          </w:tcPr>
          <w:p w14:paraId="46F59E0B" w14:textId="5978B630" w:rsidR="00EB5865" w:rsidRDefault="00BA480A">
            <w:pPr>
              <w:pStyle w:val="Compact"/>
            </w:pPr>
            <w:r>
              <w:t>3.14 (2.</w:t>
            </w:r>
            <w:del w:id="564" w:author="Revision" w:date="2017-05-10T13:23:00Z">
              <w:r w:rsidR="002C2E6B">
                <w:delText>6</w:delText>
              </w:r>
            </w:del>
            <w:ins w:id="565" w:author="Revision" w:date="2017-05-10T13:23:00Z">
              <w:r>
                <w:t>5</w:t>
              </w:r>
            </w:ins>
            <w:r>
              <w:t>)</w:t>
            </w:r>
          </w:p>
        </w:tc>
      </w:tr>
      <w:tr w:rsidR="002A0F03" w14:paraId="1FD5D4F5" w14:textId="77777777">
        <w:trPr>
          <w:del w:id="566" w:author="Revision" w:date="2017-05-10T13:23:00Z"/>
        </w:trPr>
        <w:tc>
          <w:tcPr>
            <w:tcW w:w="0" w:type="auto"/>
          </w:tcPr>
          <w:p w14:paraId="06F241B5" w14:textId="77777777" w:rsidR="002A0F03" w:rsidRDefault="002C2E6B">
            <w:pPr>
              <w:pStyle w:val="Compact"/>
              <w:rPr>
                <w:del w:id="567" w:author="Revision" w:date="2017-05-10T13:23:00Z"/>
              </w:rPr>
            </w:pPr>
            <w:del w:id="568" w:author="Revision" w:date="2017-05-10T13:23:00Z">
              <w:r>
                <w:delText>Stomach Cancer</w:delText>
              </w:r>
            </w:del>
          </w:p>
        </w:tc>
        <w:tc>
          <w:tcPr>
            <w:tcW w:w="0" w:type="auto"/>
          </w:tcPr>
          <w:p w14:paraId="16CF704F" w14:textId="77777777" w:rsidR="002A0F03" w:rsidRDefault="002C2E6B">
            <w:pPr>
              <w:pStyle w:val="Compact"/>
              <w:rPr>
                <w:del w:id="569" w:author="Revision" w:date="2017-05-10T13:23:00Z"/>
              </w:rPr>
            </w:pPr>
            <w:moveFromRangeStart w:id="570" w:author="Revision" w:date="2017-05-10T13:23:00Z" w:name="move482185928"/>
            <w:moveFrom w:id="571" w:author="Revision" w:date="2017-05-10T13:23:00Z">
              <w:r>
                <w:t>NKCD8</w:t>
              </w:r>
            </w:moveFrom>
            <w:moveFromRangeEnd w:id="570"/>
          </w:p>
        </w:tc>
        <w:tc>
          <w:tcPr>
            <w:tcW w:w="0" w:type="auto"/>
          </w:tcPr>
          <w:p w14:paraId="2F1438FA" w14:textId="77777777" w:rsidR="002A0F03" w:rsidRDefault="002C2E6B">
            <w:pPr>
              <w:pStyle w:val="Compact"/>
              <w:rPr>
                <w:del w:id="572" w:author="Revision" w:date="2017-05-10T13:23:00Z"/>
              </w:rPr>
            </w:pPr>
            <w:del w:id="573" w:author="Revision" w:date="2017-05-10T13:23:00Z">
              <w:r>
                <w:delText>TP53 I195N</w:delText>
              </w:r>
            </w:del>
          </w:p>
        </w:tc>
        <w:tc>
          <w:tcPr>
            <w:tcW w:w="0" w:type="auto"/>
          </w:tcPr>
          <w:p w14:paraId="35DAA417" w14:textId="77777777" w:rsidR="002A0F03" w:rsidRDefault="002C2E6B">
            <w:pPr>
              <w:pStyle w:val="Compact"/>
              <w:rPr>
                <w:del w:id="574" w:author="Revision" w:date="2017-05-10T13:23:00Z"/>
              </w:rPr>
            </w:pPr>
            <w:del w:id="575" w:author="Revision" w:date="2017-05-10T13:23:00Z">
              <w:r>
                <w:delText>2.75 (2.2)</w:delText>
              </w:r>
            </w:del>
          </w:p>
        </w:tc>
      </w:tr>
      <w:tr w:rsidR="00EB5865" w14:paraId="6C2E268F" w14:textId="77777777">
        <w:trPr>
          <w:trPrChange w:id="576" w:author="Revision" w:date="2017-05-10T13:23:00Z">
            <w:trPr>
              <w:gridAfter w:val="0"/>
            </w:trPr>
          </w:trPrChange>
        </w:trPr>
        <w:tc>
          <w:tcPr>
            <w:tcW w:w="0" w:type="auto"/>
            <w:tcPrChange w:id="577" w:author="Revision" w:date="2017-05-10T13:23:00Z">
              <w:tcPr>
                <w:tcW w:w="0" w:type="auto"/>
              </w:tcPr>
            </w:tcPrChange>
          </w:tcPr>
          <w:p w14:paraId="06C6DD87" w14:textId="77777777" w:rsidR="00EB5865" w:rsidRDefault="00BA480A" w:rsidP="00F1122E">
            <w:pPr>
              <w:pStyle w:val="Compact"/>
            </w:pPr>
            <w:r>
              <w:t>Stomach Cancer</w:t>
            </w:r>
          </w:p>
        </w:tc>
        <w:tc>
          <w:tcPr>
            <w:tcW w:w="0" w:type="auto"/>
            <w:tcPrChange w:id="578" w:author="Revision" w:date="2017-05-10T13:23:00Z">
              <w:tcPr>
                <w:tcW w:w="0" w:type="auto"/>
                <w:gridSpan w:val="2"/>
              </w:tcPr>
            </w:tcPrChange>
          </w:tcPr>
          <w:p w14:paraId="162D368C" w14:textId="77777777" w:rsidR="00EB5865" w:rsidRDefault="00BA480A">
            <w:pPr>
              <w:pStyle w:val="Compact"/>
              <w:pPrChange w:id="579" w:author="Revision" w:date="2017-05-10T13:23:00Z">
                <w:pPr>
                  <w:pStyle w:val="Compact"/>
                  <w:jc w:val="left"/>
                </w:pPr>
              </w:pPrChange>
            </w:pPr>
            <w:r>
              <w:t>NK</w:t>
            </w:r>
          </w:p>
        </w:tc>
        <w:tc>
          <w:tcPr>
            <w:tcW w:w="0" w:type="auto"/>
            <w:tcPrChange w:id="580" w:author="Revision" w:date="2017-05-10T13:23:00Z">
              <w:tcPr>
                <w:tcW w:w="0" w:type="auto"/>
                <w:gridSpan w:val="2"/>
              </w:tcPr>
            </w:tcPrChange>
          </w:tcPr>
          <w:p w14:paraId="5F925CAB" w14:textId="77777777" w:rsidR="00EB5865" w:rsidRDefault="00BA480A">
            <w:pPr>
              <w:pStyle w:val="Compact"/>
              <w:pPrChange w:id="581" w:author="Revision" w:date="2017-05-10T13:23:00Z">
                <w:pPr>
                  <w:pStyle w:val="Compact"/>
                  <w:jc w:val="left"/>
                </w:pPr>
              </w:pPrChange>
            </w:pPr>
            <w:r>
              <w:t>TP53 I195N</w:t>
            </w:r>
          </w:p>
        </w:tc>
        <w:tc>
          <w:tcPr>
            <w:tcW w:w="0" w:type="auto"/>
            <w:tcPrChange w:id="582" w:author="Revision" w:date="2017-05-10T13:23:00Z">
              <w:tcPr>
                <w:tcW w:w="0" w:type="auto"/>
              </w:tcPr>
            </w:tcPrChange>
          </w:tcPr>
          <w:p w14:paraId="0CF9F4B9" w14:textId="77777777" w:rsidR="00EB5865" w:rsidRDefault="00BA480A">
            <w:pPr>
              <w:pStyle w:val="Compact"/>
              <w:pPrChange w:id="583" w:author="Revision" w:date="2017-05-10T13:23:00Z">
                <w:pPr>
                  <w:pStyle w:val="Compact"/>
                  <w:jc w:val="left"/>
                </w:pPr>
              </w:pPrChange>
            </w:pPr>
            <w:r>
              <w:t>2.49 (2.8)</w:t>
            </w:r>
          </w:p>
        </w:tc>
      </w:tr>
    </w:tbl>
    <w:p w14:paraId="418A357C" w14:textId="77777777" w:rsidR="00EB5865" w:rsidRDefault="00BA480A">
      <w:pPr>
        <w:pStyle w:val="BodyText"/>
      </w:pPr>
      <w:r>
        <w:t>Values are reported as Effect Size with associated P values in parenthesis (-log10 P). The units of effect size are change in signature score (units of standard deviation) for mutant versus wild type.</w:t>
      </w:r>
    </w:p>
    <w:p w14:paraId="6E32A17F" w14:textId="3F00AE2A" w:rsidR="00EB5865" w:rsidRDefault="00BA480A">
      <w:pPr>
        <w:pStyle w:val="BodyText"/>
      </w:pPr>
      <w:r>
        <w:rPr>
          <w:b/>
        </w:rPr>
        <w:t>Figure 5. Association of SYCP2</w:t>
      </w:r>
      <w:del w:id="584" w:author="Revision" w:date="2017-05-10T13:23:00Z">
        <w:r w:rsidR="002C2E6B">
          <w:rPr>
            <w:b/>
          </w:rPr>
          <w:delText>, ARID2,</w:delText>
        </w:r>
      </w:del>
      <w:r>
        <w:rPr>
          <w:b/>
        </w:rPr>
        <w:t xml:space="preserve"> and FGFR3 with immune </w:t>
      </w:r>
      <w:r>
        <w:rPr>
          <w:b/>
        </w:rPr>
        <w:t>estimates in tumors; correlation of chromosome 9p copy number (CDKN2A) with FZD3 RNA expression.</w:t>
      </w:r>
      <w:r>
        <w:t xml:space="preserve"> A: Relationship between SYCP2 mutation and Treg - CD8 ratios in head and neck cancer. </w:t>
      </w:r>
      <w:del w:id="585" w:author="Revision" w:date="2017-05-10T13:23:00Z">
        <w:r w:rsidR="002C2E6B">
          <w:delText>B: Relationship between ARID2 mutation with CD8+ T cell (TCD8) estimates in colon adenocarcinoma. C</w:delText>
        </w:r>
      </w:del>
      <w:ins w:id="586" w:author="Revision" w:date="2017-05-10T13:23:00Z">
        <w:r>
          <w:t>B</w:t>
        </w:r>
      </w:ins>
      <w:r>
        <w:t xml:space="preserve">: correlation of FZD3 (log2) RNA expression with CDKN2A copy number. </w:t>
      </w:r>
      <w:del w:id="587" w:author="Revision" w:date="2017-05-10T13:23:00Z">
        <w:r w:rsidR="002C2E6B">
          <w:delText>D</w:delText>
        </w:r>
      </w:del>
      <w:ins w:id="588" w:author="Revision" w:date="2017-05-10T13:23:00Z">
        <w:r>
          <w:t>C</w:t>
        </w:r>
      </w:ins>
      <w:r>
        <w:t xml:space="preserve">: </w:t>
      </w:r>
      <w:r>
        <w:t>Relationship between FGFR3 mutation and macrophage (MFm2) estimates in bladder cancer.</w:t>
      </w:r>
    </w:p>
    <w:p w14:paraId="276A81F8" w14:textId="1826442C" w:rsidR="00EB5865" w:rsidRDefault="00BA480A">
      <w:pPr>
        <w:pStyle w:val="BodyText"/>
      </w:pPr>
      <w:r>
        <w:t xml:space="preserve">Among genes that may directly or indirectly modulate tumor immune state via interferon signaling or antigen presentation pathways, </w:t>
      </w:r>
      <w:del w:id="589" w:author="Revision" w:date="2017-05-10T13:23:00Z">
        <w:r w:rsidR="002C2E6B">
          <w:delText>we observed that tumors harboring mutations ARID2, a tumor supressor that also regulates inteferon response genes, contained higher estimated CD8+ T cell content in colon adenocarcinoma (Fig 5B)[28]. Eight out of the 13 observed mutations in ARID2 were observed in the high-microsattelite instability (MSI-H) subtype. Zaretsky et al.</w:delText>
        </w:r>
      </w:del>
      <w:ins w:id="590" w:author="Revision" w:date="2017-05-10T13:23:00Z">
        <w:r>
          <w:t>Zaretsky et al.</w:t>
        </w:r>
      </w:ins>
      <w:r>
        <w:t xml:space="preserve"> describe loss-of-funct</w:t>
      </w:r>
      <w:r>
        <w:t>ion mutations in Beta-2 microglobulin (B2M) and the JAK2 kinase as candidate mechanisms of acquired resistance to immunotherapy in the clinic[8]. B2M mutations were associated with higher estimates of NK cells in melanoma (effect size 1.3, -logP = 1.8) and</w:t>
      </w:r>
      <w:r>
        <w:t xml:space="preserve"> lung adenocarcinoma (effect size 1.3, -logP </w:t>
      </w:r>
      <w:ins w:id="591" w:author="Revision" w:date="2017-05-10T13:23:00Z">
        <w:r>
          <w:t xml:space="preserve">2 </w:t>
        </w:r>
      </w:ins>
      <w:r>
        <w:t>= 2). In micro-satellite stable (MSS) colon cancer we observed a similar positive association of JAK2 mutations with NK cell estimates (effect size 1.3, -logP = 1.7).</w:t>
      </w:r>
    </w:p>
    <w:p w14:paraId="3C08D23F" w14:textId="0F120755" w:rsidR="00EB5865" w:rsidRDefault="00BA480A">
      <w:pPr>
        <w:pStyle w:val="BodyText"/>
      </w:pPr>
      <w:r>
        <w:t xml:space="preserve">Recent reports suggest that activation of </w:t>
      </w:r>
      <w:r>
        <w:t>elements in the WNT/beta-catenin pathway lead to a suppressed immune micro-environment in melanoma models and possibly in human melanomas[13]. No significant association of beta-catenin (CTNNB1) mutations with estimates of immune levels was observed in our</w:t>
      </w:r>
      <w:r>
        <w:t xml:space="preserve"> study, </w:t>
      </w:r>
      <w:r>
        <w:lastRenderedPageBreak/>
        <w:t>although there was a negative association between mutation and markers of fibroblast content in liver cancer (data not shown) Mutations of APC, a tumor suppressor in the WNT/beta-catenin pathway, were linked to lower levels of monocyte, macrophage,</w:t>
      </w:r>
      <w:r>
        <w:t xml:space="preserve"> and CD8+ T cell estimates in colon adenocarcinoma and higher NK cell estimates in kidney papillary cell cancer (Table 4). Although one can observe negative correlations between MYC copy number gains and CD8 T cell estimates in melanoma (Pearson correlatio</w:t>
      </w:r>
      <w:r>
        <w:t>n: -0.</w:t>
      </w:r>
      <w:del w:id="592" w:author="Revision" w:date="2017-05-10T13:23:00Z">
        <w:r w:rsidR="002C2E6B">
          <w:delText>2</w:delText>
        </w:r>
      </w:del>
      <w:ins w:id="593" w:author="Revision" w:date="2017-05-10T13:23:00Z">
        <w:r>
          <w:t>18</w:t>
        </w:r>
      </w:ins>
      <w:r>
        <w:t xml:space="preserve">) and some other tumor types, the MYC copy number levels are also highly correlated with purity estimates (melanoma Pearson correlation: 0.33). We did not observe a significant association of MYC copy number gains with immune estimates in melanoma </w:t>
      </w:r>
      <w:r>
        <w:t xml:space="preserve">in our models that include purity estimates as a covariate, but did observe associations of small effect size in head/neck, stomach, and the Luminal B subtype (LumB) of breast cancer (Table 4). Finally, we noticed a strong correlation between WNT receptor </w:t>
      </w:r>
      <w:r>
        <w:t>Frizzled 3 (FZD3) expression and 9p loss in melanoma (Fig 5C.)</w:t>
      </w:r>
    </w:p>
    <w:p w14:paraId="39769BD8" w14:textId="77777777" w:rsidR="00EB5865" w:rsidRDefault="00BA480A">
      <w:pPr>
        <w:pStyle w:val="BodyText"/>
      </w:pPr>
      <w:r>
        <w:rPr>
          <w:b/>
        </w:rPr>
        <w:t>Table 4. Associations of APC mutation and MYC copy number gains with estimates of immune cell levels.</w:t>
      </w:r>
    </w:p>
    <w:tbl>
      <w:tblPr>
        <w:tblW w:w="4999" w:type="pct"/>
        <w:tblLook w:val="07E0" w:firstRow="1" w:lastRow="1" w:firstColumn="1" w:lastColumn="1" w:noHBand="1" w:noVBand="1"/>
        <w:tblPrChange w:id="594" w:author="Revision" w:date="2017-05-10T13:23:00Z">
          <w:tblPr>
            <w:tblW w:w="5000" w:type="pct"/>
            <w:tblLook w:val="07E0" w:firstRow="1" w:lastRow="1" w:firstColumn="1" w:lastColumn="1" w:noHBand="1" w:noVBand="1"/>
          </w:tblPr>
        </w:tblPrChange>
      </w:tblPr>
      <w:tblGrid>
        <w:gridCol w:w="987"/>
        <w:gridCol w:w="684"/>
        <w:gridCol w:w="684"/>
        <w:gridCol w:w="626"/>
        <w:gridCol w:w="626"/>
        <w:gridCol w:w="304"/>
        <w:gridCol w:w="131"/>
        <w:gridCol w:w="131"/>
        <w:gridCol w:w="304"/>
        <w:gridCol w:w="304"/>
        <w:gridCol w:w="558"/>
        <w:gridCol w:w="558"/>
        <w:gridCol w:w="501"/>
        <w:gridCol w:w="501"/>
        <w:gridCol w:w="481"/>
        <w:gridCol w:w="481"/>
        <w:gridCol w:w="674"/>
        <w:gridCol w:w="674"/>
        <w:gridCol w:w="1229"/>
        <w:tblGridChange w:id="595">
          <w:tblGrid>
            <w:gridCol w:w="1364"/>
            <w:gridCol w:w="218"/>
            <w:gridCol w:w="89"/>
            <w:gridCol w:w="852"/>
            <w:gridCol w:w="141"/>
            <w:gridCol w:w="1378"/>
            <w:gridCol w:w="101"/>
            <w:gridCol w:w="1196"/>
            <w:gridCol w:w="45"/>
            <w:gridCol w:w="143"/>
            <w:gridCol w:w="871"/>
            <w:gridCol w:w="629"/>
            <w:gridCol w:w="172"/>
            <w:gridCol w:w="181"/>
            <w:gridCol w:w="1155"/>
            <w:gridCol w:w="664"/>
            <w:gridCol w:w="122"/>
            <w:gridCol w:w="1117"/>
            <w:gridCol w:w="2"/>
            <w:gridCol w:w="1500"/>
            <w:gridCol w:w="881"/>
            <w:gridCol w:w="1119"/>
          </w:tblGrid>
        </w:tblGridChange>
      </w:tblGrid>
      <w:tr w:rsidR="00EB5865" w14:paraId="4D6244A9" w14:textId="77777777">
        <w:trPr>
          <w:trPrChange w:id="596" w:author="Revision" w:date="2017-05-10T13:23:00Z">
            <w:trPr>
              <w:gridAfter w:val="0"/>
            </w:trPr>
          </w:trPrChange>
        </w:trPr>
        <w:tc>
          <w:tcPr>
            <w:tcW w:w="0" w:type="auto"/>
            <w:tcBorders>
              <w:bottom w:val="single" w:sz="0" w:space="0" w:color="auto"/>
            </w:tcBorders>
            <w:vAlign w:val="bottom"/>
            <w:tcPrChange w:id="597" w:author="Revision" w:date="2017-05-10T13:23:00Z">
              <w:tcPr>
                <w:tcW w:w="0" w:type="auto"/>
                <w:tcBorders>
                  <w:bottom w:val="single" w:sz="0" w:space="0" w:color="auto"/>
                </w:tcBorders>
                <w:vAlign w:val="bottom"/>
              </w:tcPr>
            </w:tcPrChange>
          </w:tcPr>
          <w:p w14:paraId="164588F6" w14:textId="77777777" w:rsidR="00EB5865" w:rsidRDefault="00BA480A">
            <w:pPr>
              <w:pStyle w:val="Compact"/>
            </w:pPr>
            <w:r>
              <w:t>Variant</w:t>
            </w:r>
          </w:p>
        </w:tc>
        <w:tc>
          <w:tcPr>
            <w:tcW w:w="0" w:type="auto"/>
            <w:gridSpan w:val="4"/>
            <w:tcBorders>
              <w:bottom w:val="single" w:sz="0" w:space="0" w:color="auto"/>
            </w:tcBorders>
            <w:vAlign w:val="bottom"/>
            <w:tcPrChange w:id="598" w:author="Revision" w:date="2017-05-10T13:23:00Z">
              <w:tcPr>
                <w:tcW w:w="0" w:type="auto"/>
                <w:tcBorders>
                  <w:bottom w:val="single" w:sz="0" w:space="0" w:color="auto"/>
                </w:tcBorders>
                <w:vAlign w:val="bottom"/>
              </w:tcPr>
            </w:tcPrChange>
          </w:tcPr>
          <w:p w14:paraId="04A3F088" w14:textId="77777777" w:rsidR="00EB5865" w:rsidRDefault="00BA480A">
            <w:pPr>
              <w:pStyle w:val="Compact"/>
            </w:pPr>
            <w:r>
              <w:t>Signature</w:t>
            </w:r>
          </w:p>
        </w:tc>
        <w:tc>
          <w:tcPr>
            <w:tcW w:w="0" w:type="auto"/>
            <w:gridSpan w:val="5"/>
            <w:tcBorders>
              <w:bottom w:val="single" w:sz="0" w:space="0" w:color="auto"/>
            </w:tcBorders>
            <w:vAlign w:val="bottom"/>
            <w:cellIns w:id="599" w:author="Revision" w:date="2017-05-10T13:23:00Z"/>
            <w:tcPrChange w:id="600" w:author="Revision" w:date="2017-05-10T13:23:00Z">
              <w:tcPr>
                <w:tcW w:w="0" w:type="auto"/>
                <w:gridSpan w:val="2"/>
                <w:tcBorders>
                  <w:bottom w:val="single" w:sz="0" w:space="0" w:color="auto"/>
                </w:tcBorders>
                <w:vAlign w:val="bottom"/>
                <w:cellIns w:id="601" w:author="Revision" w:date="2017-05-10T13:23:00Z"/>
              </w:tcPr>
            </w:tcPrChange>
          </w:tcPr>
          <w:p w14:paraId="204F367F" w14:textId="77777777" w:rsidR="00EB5865" w:rsidRDefault="00BA480A">
            <w:pPr>
              <w:pStyle w:val="Compact"/>
            </w:pPr>
            <w:ins w:id="602" w:author="Revision" w:date="2017-05-10T13:23:00Z">
              <w:r>
                <w:t>Breast</w:t>
              </w:r>
            </w:ins>
          </w:p>
        </w:tc>
        <w:tc>
          <w:tcPr>
            <w:tcW w:w="0" w:type="auto"/>
            <w:gridSpan w:val="2"/>
            <w:tcBorders>
              <w:bottom w:val="single" w:sz="0" w:space="0" w:color="auto"/>
            </w:tcBorders>
            <w:vAlign w:val="bottom"/>
            <w:tcPrChange w:id="603" w:author="Revision" w:date="2017-05-10T13:23:00Z">
              <w:tcPr>
                <w:tcW w:w="0" w:type="auto"/>
                <w:gridSpan w:val="3"/>
                <w:tcBorders>
                  <w:bottom w:val="single" w:sz="0" w:space="0" w:color="auto"/>
                </w:tcBorders>
                <w:vAlign w:val="bottom"/>
              </w:tcPr>
            </w:tcPrChange>
          </w:tcPr>
          <w:p w14:paraId="19EA7C9B" w14:textId="77777777" w:rsidR="00EB5865" w:rsidRDefault="00BA480A">
            <w:pPr>
              <w:pStyle w:val="Compact"/>
            </w:pPr>
            <w:r>
              <w:t>Breast (LumB)</w:t>
            </w:r>
          </w:p>
        </w:tc>
        <w:tc>
          <w:tcPr>
            <w:tcW w:w="0" w:type="auto"/>
            <w:gridSpan w:val="2"/>
            <w:tcBorders>
              <w:bottom w:val="single" w:sz="0" w:space="0" w:color="auto"/>
            </w:tcBorders>
            <w:vAlign w:val="bottom"/>
            <w:tcPrChange w:id="604" w:author="Revision" w:date="2017-05-10T13:23:00Z">
              <w:tcPr>
                <w:tcW w:w="0" w:type="auto"/>
                <w:gridSpan w:val="2"/>
                <w:tcBorders>
                  <w:bottom w:val="single" w:sz="0" w:space="0" w:color="auto"/>
                </w:tcBorders>
                <w:vAlign w:val="bottom"/>
              </w:tcPr>
            </w:tcPrChange>
          </w:tcPr>
          <w:p w14:paraId="53BB1150" w14:textId="77777777" w:rsidR="00EB5865" w:rsidRDefault="00BA480A">
            <w:pPr>
              <w:pStyle w:val="Compact"/>
            </w:pPr>
            <w:r>
              <w:t>Colon</w:t>
            </w:r>
          </w:p>
        </w:tc>
        <w:tc>
          <w:tcPr>
            <w:tcW w:w="0" w:type="auto"/>
            <w:gridSpan w:val="2"/>
            <w:tcBorders>
              <w:bottom w:val="single" w:sz="0" w:space="0" w:color="auto"/>
            </w:tcBorders>
            <w:vAlign w:val="bottom"/>
            <w:tcPrChange w:id="605" w:author="Revision" w:date="2017-05-10T13:23:00Z">
              <w:tcPr>
                <w:tcW w:w="0" w:type="auto"/>
                <w:gridSpan w:val="3"/>
                <w:tcBorders>
                  <w:bottom w:val="single" w:sz="0" w:space="0" w:color="auto"/>
                </w:tcBorders>
                <w:vAlign w:val="bottom"/>
              </w:tcPr>
            </w:tcPrChange>
          </w:tcPr>
          <w:p w14:paraId="4A93FD15" w14:textId="77777777" w:rsidR="00EB5865" w:rsidRDefault="00BA480A">
            <w:pPr>
              <w:pStyle w:val="Compact"/>
            </w:pPr>
            <w:r>
              <w:t>Head and Neck</w:t>
            </w:r>
          </w:p>
        </w:tc>
        <w:tc>
          <w:tcPr>
            <w:tcW w:w="0" w:type="auto"/>
            <w:gridSpan w:val="2"/>
            <w:tcBorders>
              <w:bottom w:val="single" w:sz="0" w:space="0" w:color="auto"/>
            </w:tcBorders>
            <w:vAlign w:val="bottom"/>
            <w:tcPrChange w:id="606" w:author="Revision" w:date="2017-05-10T13:23:00Z">
              <w:tcPr>
                <w:tcW w:w="0" w:type="auto"/>
                <w:gridSpan w:val="4"/>
                <w:tcBorders>
                  <w:bottom w:val="single" w:sz="0" w:space="0" w:color="auto"/>
                </w:tcBorders>
                <w:vAlign w:val="bottom"/>
              </w:tcPr>
            </w:tcPrChange>
          </w:tcPr>
          <w:p w14:paraId="2A60F25C" w14:textId="77777777" w:rsidR="00EB5865" w:rsidRDefault="00BA480A">
            <w:pPr>
              <w:pStyle w:val="Compact"/>
            </w:pPr>
            <w:r>
              <w:t>Kidney Papillary Cell</w:t>
            </w:r>
          </w:p>
        </w:tc>
        <w:tc>
          <w:tcPr>
            <w:tcW w:w="0" w:type="auto"/>
            <w:tcBorders>
              <w:bottom w:val="single" w:sz="0" w:space="0" w:color="auto"/>
            </w:tcBorders>
            <w:vAlign w:val="bottom"/>
            <w:tcPrChange w:id="607" w:author="Revision" w:date="2017-05-10T13:23:00Z">
              <w:tcPr>
                <w:tcW w:w="0" w:type="auto"/>
                <w:gridSpan w:val="3"/>
                <w:tcBorders>
                  <w:bottom w:val="single" w:sz="0" w:space="0" w:color="auto"/>
                </w:tcBorders>
                <w:vAlign w:val="bottom"/>
              </w:tcPr>
            </w:tcPrChange>
          </w:tcPr>
          <w:p w14:paraId="643E8431" w14:textId="77777777" w:rsidR="00EB5865" w:rsidRDefault="00BA480A">
            <w:pPr>
              <w:pStyle w:val="Compact"/>
            </w:pPr>
            <w:r>
              <w:t>Stomach</w:t>
            </w:r>
          </w:p>
        </w:tc>
      </w:tr>
      <w:tr w:rsidR="00EB5865" w14:paraId="17E4C2A7" w14:textId="77777777">
        <w:trPr>
          <w:trPrChange w:id="608" w:author="Revision" w:date="2017-05-10T13:23:00Z">
            <w:trPr>
              <w:gridAfter w:val="0"/>
            </w:trPr>
          </w:trPrChange>
        </w:trPr>
        <w:tc>
          <w:tcPr>
            <w:tcW w:w="0" w:type="auto"/>
            <w:tcPrChange w:id="609" w:author="Revision" w:date="2017-05-10T13:23:00Z">
              <w:tcPr>
                <w:tcW w:w="0" w:type="auto"/>
              </w:tcPr>
            </w:tcPrChange>
          </w:tcPr>
          <w:p w14:paraId="4DF0E0B5" w14:textId="77777777" w:rsidR="00EB5865" w:rsidRDefault="00BA480A">
            <w:pPr>
              <w:pStyle w:val="Compact"/>
            </w:pPr>
            <w:r>
              <w:t>APC mutant</w:t>
            </w:r>
          </w:p>
        </w:tc>
        <w:tc>
          <w:tcPr>
            <w:tcW w:w="0" w:type="auto"/>
            <w:gridSpan w:val="4"/>
            <w:tcPrChange w:id="610" w:author="Revision" w:date="2017-05-10T13:23:00Z">
              <w:tcPr>
                <w:tcW w:w="0" w:type="auto"/>
                <w:gridSpan w:val="3"/>
              </w:tcPr>
            </w:tcPrChange>
          </w:tcPr>
          <w:p w14:paraId="2CE96D60" w14:textId="77777777" w:rsidR="00EB5865" w:rsidRDefault="00BA480A">
            <w:pPr>
              <w:pStyle w:val="Compact"/>
            </w:pPr>
            <w:r>
              <w:t>MFm2</w:t>
            </w:r>
          </w:p>
        </w:tc>
        <w:tc>
          <w:tcPr>
            <w:tcW w:w="0" w:type="auto"/>
            <w:gridSpan w:val="5"/>
            <w:tcPrChange w:id="611" w:author="Revision" w:date="2017-05-10T13:23:00Z">
              <w:tcPr>
                <w:tcW w:w="0" w:type="auto"/>
              </w:tcPr>
            </w:tcPrChange>
          </w:tcPr>
          <w:p w14:paraId="1215CBC0" w14:textId="77777777" w:rsidR="00EB5865" w:rsidRDefault="00EB5865">
            <w:pPr>
              <w:pStyle w:val="Compact"/>
            </w:pPr>
          </w:p>
        </w:tc>
        <w:tc>
          <w:tcPr>
            <w:tcW w:w="0" w:type="auto"/>
            <w:gridSpan w:val="2"/>
            <w:cellIns w:id="612" w:author="Revision" w:date="2017-05-10T13:23:00Z"/>
            <w:tcPrChange w:id="613" w:author="Revision" w:date="2017-05-10T13:23:00Z">
              <w:tcPr>
                <w:tcW w:w="0" w:type="auto"/>
                <w:gridSpan w:val="2"/>
                <w:cellIns w:id="614" w:author="Revision" w:date="2017-05-10T13:23:00Z"/>
              </w:tcPr>
            </w:tcPrChange>
          </w:tcPr>
          <w:p w14:paraId="6936505A" w14:textId="77777777" w:rsidR="00EB5865" w:rsidRDefault="00EB5865">
            <w:pPr>
              <w:pStyle w:val="Compact"/>
            </w:pPr>
          </w:p>
        </w:tc>
        <w:tc>
          <w:tcPr>
            <w:tcW w:w="0" w:type="auto"/>
            <w:gridSpan w:val="2"/>
            <w:tcPrChange w:id="615" w:author="Revision" w:date="2017-05-10T13:23:00Z">
              <w:tcPr>
                <w:tcW w:w="0" w:type="auto"/>
                <w:gridSpan w:val="2"/>
              </w:tcPr>
            </w:tcPrChange>
          </w:tcPr>
          <w:p w14:paraId="63B57119" w14:textId="167BAD0B" w:rsidR="00EB5865" w:rsidRDefault="00BA480A">
            <w:pPr>
              <w:pStyle w:val="Compact"/>
            </w:pPr>
            <w:r>
              <w:t>-0.</w:t>
            </w:r>
            <w:del w:id="616" w:author="Revision" w:date="2017-05-10T13:23:00Z">
              <w:r w:rsidR="002C2E6B">
                <w:delText>72</w:delText>
              </w:r>
            </w:del>
            <w:ins w:id="617" w:author="Revision" w:date="2017-05-10T13:23:00Z">
              <w:r>
                <w:t>75</w:t>
              </w:r>
            </w:ins>
            <w:r>
              <w:t xml:space="preserve"> (5</w:t>
            </w:r>
            <w:del w:id="618" w:author="Revision" w:date="2017-05-10T13:23:00Z">
              <w:r w:rsidR="002C2E6B">
                <w:delText>.1</w:delText>
              </w:r>
            </w:del>
            <w:r>
              <w:t>)</w:t>
            </w:r>
          </w:p>
        </w:tc>
        <w:tc>
          <w:tcPr>
            <w:tcW w:w="0" w:type="auto"/>
            <w:gridSpan w:val="2"/>
            <w:tcPrChange w:id="619" w:author="Revision" w:date="2017-05-10T13:23:00Z">
              <w:tcPr>
                <w:tcW w:w="0" w:type="auto"/>
                <w:gridSpan w:val="3"/>
              </w:tcPr>
            </w:tcPrChange>
          </w:tcPr>
          <w:p w14:paraId="42C0B535" w14:textId="77777777" w:rsidR="00EB5865" w:rsidRDefault="00EB5865">
            <w:pPr>
              <w:pStyle w:val="Compact"/>
            </w:pPr>
          </w:p>
        </w:tc>
        <w:tc>
          <w:tcPr>
            <w:tcW w:w="0" w:type="auto"/>
            <w:gridSpan w:val="2"/>
            <w:tcPrChange w:id="620" w:author="Revision" w:date="2017-05-10T13:23:00Z">
              <w:tcPr>
                <w:tcW w:w="0" w:type="auto"/>
                <w:gridSpan w:val="4"/>
              </w:tcPr>
            </w:tcPrChange>
          </w:tcPr>
          <w:p w14:paraId="75F48605" w14:textId="77777777" w:rsidR="00EB5865" w:rsidRDefault="00EB5865">
            <w:pPr>
              <w:pStyle w:val="Compact"/>
            </w:pPr>
          </w:p>
        </w:tc>
        <w:tc>
          <w:tcPr>
            <w:tcW w:w="0" w:type="auto"/>
            <w:tcPrChange w:id="621" w:author="Revision" w:date="2017-05-10T13:23:00Z">
              <w:tcPr>
                <w:tcW w:w="0" w:type="auto"/>
                <w:gridSpan w:val="3"/>
              </w:tcPr>
            </w:tcPrChange>
          </w:tcPr>
          <w:p w14:paraId="40C670DE" w14:textId="77777777" w:rsidR="00EB5865" w:rsidRDefault="00EB5865">
            <w:pPr>
              <w:pStyle w:val="Compact"/>
            </w:pPr>
          </w:p>
        </w:tc>
      </w:tr>
      <w:tr w:rsidR="00EB5865" w14:paraId="34B4B269" w14:textId="77777777">
        <w:trPr>
          <w:trPrChange w:id="622" w:author="Revision" w:date="2017-05-10T13:23:00Z">
            <w:trPr>
              <w:gridAfter w:val="0"/>
            </w:trPr>
          </w:trPrChange>
        </w:trPr>
        <w:tc>
          <w:tcPr>
            <w:tcW w:w="0" w:type="auto"/>
            <w:tcPrChange w:id="623" w:author="Revision" w:date="2017-05-10T13:23:00Z">
              <w:tcPr>
                <w:tcW w:w="0" w:type="auto"/>
              </w:tcPr>
            </w:tcPrChange>
          </w:tcPr>
          <w:p w14:paraId="3E0C3784" w14:textId="77777777" w:rsidR="00EB5865" w:rsidRDefault="00BA480A">
            <w:pPr>
              <w:pStyle w:val="Compact"/>
            </w:pPr>
            <w:r>
              <w:t>APC mutant</w:t>
            </w:r>
          </w:p>
        </w:tc>
        <w:tc>
          <w:tcPr>
            <w:tcW w:w="0" w:type="auto"/>
            <w:gridSpan w:val="4"/>
            <w:tcPrChange w:id="624" w:author="Revision" w:date="2017-05-10T13:23:00Z">
              <w:tcPr>
                <w:tcW w:w="0" w:type="auto"/>
                <w:gridSpan w:val="3"/>
              </w:tcPr>
            </w:tcPrChange>
          </w:tcPr>
          <w:p w14:paraId="75BA9B4A" w14:textId="77777777" w:rsidR="00EB5865" w:rsidRDefault="00BA480A">
            <w:pPr>
              <w:pStyle w:val="Compact"/>
            </w:pPr>
            <w:r>
              <w:t>Mono</w:t>
            </w:r>
          </w:p>
        </w:tc>
        <w:tc>
          <w:tcPr>
            <w:tcW w:w="0" w:type="auto"/>
            <w:gridSpan w:val="5"/>
            <w:tcPrChange w:id="625" w:author="Revision" w:date="2017-05-10T13:23:00Z">
              <w:tcPr>
                <w:tcW w:w="0" w:type="auto"/>
              </w:tcPr>
            </w:tcPrChange>
          </w:tcPr>
          <w:p w14:paraId="12E46C02" w14:textId="77777777" w:rsidR="00EB5865" w:rsidRDefault="00EB5865">
            <w:pPr>
              <w:pStyle w:val="Compact"/>
            </w:pPr>
          </w:p>
        </w:tc>
        <w:tc>
          <w:tcPr>
            <w:tcW w:w="0" w:type="auto"/>
            <w:gridSpan w:val="2"/>
            <w:cellIns w:id="626" w:author="Revision" w:date="2017-05-10T13:23:00Z"/>
            <w:tcPrChange w:id="627" w:author="Revision" w:date="2017-05-10T13:23:00Z">
              <w:tcPr>
                <w:tcW w:w="0" w:type="auto"/>
                <w:gridSpan w:val="2"/>
                <w:cellIns w:id="628" w:author="Revision" w:date="2017-05-10T13:23:00Z"/>
              </w:tcPr>
            </w:tcPrChange>
          </w:tcPr>
          <w:p w14:paraId="60104198" w14:textId="77777777" w:rsidR="00EB5865" w:rsidRDefault="00EB5865">
            <w:pPr>
              <w:pStyle w:val="Compact"/>
            </w:pPr>
          </w:p>
        </w:tc>
        <w:tc>
          <w:tcPr>
            <w:tcW w:w="0" w:type="auto"/>
            <w:gridSpan w:val="2"/>
            <w:tcPrChange w:id="629" w:author="Revision" w:date="2017-05-10T13:23:00Z">
              <w:tcPr>
                <w:tcW w:w="0" w:type="auto"/>
                <w:gridSpan w:val="2"/>
              </w:tcPr>
            </w:tcPrChange>
          </w:tcPr>
          <w:p w14:paraId="6AB15F40" w14:textId="77777777" w:rsidR="00EB5865" w:rsidRDefault="00BA480A">
            <w:pPr>
              <w:pStyle w:val="Compact"/>
            </w:pPr>
            <w:r>
              <w:t>-0.77 (5.2)</w:t>
            </w:r>
          </w:p>
        </w:tc>
        <w:tc>
          <w:tcPr>
            <w:tcW w:w="0" w:type="auto"/>
            <w:gridSpan w:val="2"/>
            <w:tcPrChange w:id="630" w:author="Revision" w:date="2017-05-10T13:23:00Z">
              <w:tcPr>
                <w:tcW w:w="0" w:type="auto"/>
                <w:gridSpan w:val="3"/>
              </w:tcPr>
            </w:tcPrChange>
          </w:tcPr>
          <w:p w14:paraId="319FFDD5" w14:textId="77777777" w:rsidR="00EB5865" w:rsidRDefault="00EB5865">
            <w:pPr>
              <w:pStyle w:val="Compact"/>
            </w:pPr>
          </w:p>
        </w:tc>
        <w:tc>
          <w:tcPr>
            <w:tcW w:w="0" w:type="auto"/>
            <w:gridSpan w:val="2"/>
            <w:tcPrChange w:id="631" w:author="Revision" w:date="2017-05-10T13:23:00Z">
              <w:tcPr>
                <w:tcW w:w="0" w:type="auto"/>
                <w:gridSpan w:val="4"/>
              </w:tcPr>
            </w:tcPrChange>
          </w:tcPr>
          <w:p w14:paraId="61D99737" w14:textId="77777777" w:rsidR="00EB5865" w:rsidRDefault="00EB5865">
            <w:pPr>
              <w:pStyle w:val="Compact"/>
            </w:pPr>
          </w:p>
        </w:tc>
        <w:tc>
          <w:tcPr>
            <w:tcW w:w="0" w:type="auto"/>
            <w:tcPrChange w:id="632" w:author="Revision" w:date="2017-05-10T13:23:00Z">
              <w:tcPr>
                <w:tcW w:w="0" w:type="auto"/>
                <w:gridSpan w:val="3"/>
              </w:tcPr>
            </w:tcPrChange>
          </w:tcPr>
          <w:p w14:paraId="738AF3B7" w14:textId="77777777" w:rsidR="00EB5865" w:rsidRDefault="00EB5865">
            <w:pPr>
              <w:pStyle w:val="Compact"/>
            </w:pPr>
          </w:p>
        </w:tc>
      </w:tr>
      <w:tr w:rsidR="00EB5865" w14:paraId="76F030A3" w14:textId="77777777">
        <w:trPr>
          <w:trPrChange w:id="633" w:author="Revision" w:date="2017-05-10T13:23:00Z">
            <w:trPr>
              <w:gridAfter w:val="0"/>
            </w:trPr>
          </w:trPrChange>
        </w:trPr>
        <w:tc>
          <w:tcPr>
            <w:tcW w:w="0" w:type="auto"/>
            <w:tcPrChange w:id="634" w:author="Revision" w:date="2017-05-10T13:23:00Z">
              <w:tcPr>
                <w:tcW w:w="0" w:type="auto"/>
              </w:tcPr>
            </w:tcPrChange>
          </w:tcPr>
          <w:p w14:paraId="132D3499" w14:textId="77777777" w:rsidR="00EB5865" w:rsidRDefault="00BA480A">
            <w:pPr>
              <w:pStyle w:val="Compact"/>
            </w:pPr>
            <w:r>
              <w:t>APC mutant</w:t>
            </w:r>
          </w:p>
        </w:tc>
        <w:tc>
          <w:tcPr>
            <w:tcW w:w="0" w:type="auto"/>
            <w:gridSpan w:val="4"/>
            <w:tcPrChange w:id="635" w:author="Revision" w:date="2017-05-10T13:23:00Z">
              <w:tcPr>
                <w:tcW w:w="0" w:type="auto"/>
                <w:gridSpan w:val="3"/>
              </w:tcPr>
            </w:tcPrChange>
          </w:tcPr>
          <w:p w14:paraId="48478BE0" w14:textId="77777777" w:rsidR="00EB5865" w:rsidRDefault="00BA480A">
            <w:pPr>
              <w:pStyle w:val="Compact"/>
            </w:pPr>
            <w:r>
              <w:t>NK</w:t>
            </w:r>
          </w:p>
        </w:tc>
        <w:tc>
          <w:tcPr>
            <w:tcW w:w="0" w:type="auto"/>
            <w:gridSpan w:val="5"/>
            <w:tcPrChange w:id="636" w:author="Revision" w:date="2017-05-10T13:23:00Z">
              <w:tcPr>
                <w:tcW w:w="0" w:type="auto"/>
                <w:gridSpan w:val="3"/>
              </w:tcPr>
            </w:tcPrChange>
          </w:tcPr>
          <w:p w14:paraId="7BCDF659" w14:textId="77777777" w:rsidR="00EB5865" w:rsidRDefault="00EB5865">
            <w:pPr>
              <w:pStyle w:val="Compact"/>
            </w:pPr>
          </w:p>
        </w:tc>
        <w:tc>
          <w:tcPr>
            <w:tcW w:w="0" w:type="auto"/>
            <w:gridSpan w:val="2"/>
            <w:tcPrChange w:id="637" w:author="Revision" w:date="2017-05-10T13:23:00Z">
              <w:tcPr>
                <w:tcW w:w="0" w:type="auto"/>
                <w:gridSpan w:val="2"/>
              </w:tcPr>
            </w:tcPrChange>
          </w:tcPr>
          <w:p w14:paraId="2770BCB4" w14:textId="77777777" w:rsidR="00EB5865" w:rsidRDefault="00EB5865">
            <w:pPr>
              <w:pStyle w:val="Compact"/>
            </w:pPr>
          </w:p>
        </w:tc>
        <w:tc>
          <w:tcPr>
            <w:tcW w:w="0" w:type="auto"/>
            <w:gridSpan w:val="2"/>
            <w:tcPrChange w:id="638" w:author="Revision" w:date="2017-05-10T13:23:00Z">
              <w:tcPr>
                <w:tcW w:w="0" w:type="auto"/>
              </w:tcPr>
            </w:tcPrChange>
          </w:tcPr>
          <w:p w14:paraId="2B040F59" w14:textId="77777777" w:rsidR="00EB5865" w:rsidRDefault="00EB5865">
            <w:pPr>
              <w:pStyle w:val="Compact"/>
            </w:pPr>
          </w:p>
        </w:tc>
        <w:tc>
          <w:tcPr>
            <w:tcW w:w="0" w:type="auto"/>
            <w:gridSpan w:val="2"/>
            <w:cellIns w:id="639" w:author="Revision" w:date="2017-05-10T13:23:00Z"/>
            <w:tcPrChange w:id="640" w:author="Revision" w:date="2017-05-10T13:23:00Z">
              <w:tcPr>
                <w:tcW w:w="0" w:type="auto"/>
                <w:gridSpan w:val="2"/>
                <w:cellIns w:id="641" w:author="Revision" w:date="2017-05-10T13:23:00Z"/>
              </w:tcPr>
            </w:tcPrChange>
          </w:tcPr>
          <w:p w14:paraId="55CD8786" w14:textId="77777777" w:rsidR="00EB5865" w:rsidRDefault="00EB5865">
            <w:pPr>
              <w:pStyle w:val="Compact"/>
            </w:pPr>
          </w:p>
        </w:tc>
        <w:tc>
          <w:tcPr>
            <w:tcW w:w="0" w:type="auto"/>
            <w:gridSpan w:val="2"/>
            <w:tcPrChange w:id="642" w:author="Revision" w:date="2017-05-10T13:23:00Z">
              <w:tcPr>
                <w:tcW w:w="0" w:type="auto"/>
                <w:gridSpan w:val="4"/>
              </w:tcPr>
            </w:tcPrChange>
          </w:tcPr>
          <w:p w14:paraId="48D4F061" w14:textId="21AA4E33" w:rsidR="00EB5865" w:rsidRDefault="00BA480A">
            <w:pPr>
              <w:pStyle w:val="Compact"/>
            </w:pPr>
            <w:r>
              <w:t>5.09 (9.</w:t>
            </w:r>
            <w:del w:id="643" w:author="Revision" w:date="2017-05-10T13:23:00Z">
              <w:r w:rsidR="002C2E6B">
                <w:delText>5</w:delText>
              </w:r>
            </w:del>
            <w:ins w:id="644" w:author="Revision" w:date="2017-05-10T13:23:00Z">
              <w:r>
                <w:t>4</w:t>
              </w:r>
            </w:ins>
            <w:r>
              <w:t>)</w:t>
            </w:r>
          </w:p>
        </w:tc>
        <w:tc>
          <w:tcPr>
            <w:tcW w:w="0" w:type="auto"/>
            <w:tcPrChange w:id="645" w:author="Revision" w:date="2017-05-10T13:23:00Z">
              <w:tcPr>
                <w:tcW w:w="0" w:type="auto"/>
                <w:gridSpan w:val="3"/>
              </w:tcPr>
            </w:tcPrChange>
          </w:tcPr>
          <w:p w14:paraId="2C1684C4" w14:textId="77777777" w:rsidR="00EB5865" w:rsidRDefault="00EB5865">
            <w:pPr>
              <w:pStyle w:val="Compact"/>
            </w:pPr>
          </w:p>
        </w:tc>
      </w:tr>
      <w:tr w:rsidR="00EB5865" w14:paraId="51464BDE" w14:textId="77777777">
        <w:trPr>
          <w:trPrChange w:id="646" w:author="Revision" w:date="2017-05-10T13:23:00Z">
            <w:trPr>
              <w:gridAfter w:val="0"/>
            </w:trPr>
          </w:trPrChange>
        </w:trPr>
        <w:tc>
          <w:tcPr>
            <w:tcW w:w="0" w:type="auto"/>
            <w:tcPrChange w:id="647" w:author="Revision" w:date="2017-05-10T13:23:00Z">
              <w:tcPr>
                <w:tcW w:w="0" w:type="auto"/>
              </w:tcPr>
            </w:tcPrChange>
          </w:tcPr>
          <w:p w14:paraId="7786CA75" w14:textId="77777777" w:rsidR="00EB5865" w:rsidRDefault="00BA480A">
            <w:pPr>
              <w:pStyle w:val="Compact"/>
            </w:pPr>
            <w:r>
              <w:t>APC mutant</w:t>
            </w:r>
          </w:p>
        </w:tc>
        <w:tc>
          <w:tcPr>
            <w:tcW w:w="0" w:type="auto"/>
            <w:gridSpan w:val="4"/>
            <w:tcPrChange w:id="648" w:author="Revision" w:date="2017-05-10T13:23:00Z">
              <w:tcPr>
                <w:tcW w:w="0" w:type="auto"/>
                <w:gridSpan w:val="3"/>
              </w:tcPr>
            </w:tcPrChange>
          </w:tcPr>
          <w:p w14:paraId="0911E46A" w14:textId="77777777" w:rsidR="00EB5865" w:rsidRDefault="00BA480A">
            <w:pPr>
              <w:pStyle w:val="Compact"/>
            </w:pPr>
            <w:r>
              <w:t>NKCD8</w:t>
            </w:r>
          </w:p>
        </w:tc>
        <w:tc>
          <w:tcPr>
            <w:tcW w:w="0" w:type="auto"/>
            <w:gridSpan w:val="5"/>
            <w:tcPrChange w:id="649" w:author="Revision" w:date="2017-05-10T13:23:00Z">
              <w:tcPr>
                <w:tcW w:w="0" w:type="auto"/>
                <w:gridSpan w:val="3"/>
              </w:tcPr>
            </w:tcPrChange>
          </w:tcPr>
          <w:p w14:paraId="0E747E5E" w14:textId="77777777" w:rsidR="00EB5865" w:rsidRDefault="00EB5865">
            <w:pPr>
              <w:pStyle w:val="Compact"/>
            </w:pPr>
          </w:p>
        </w:tc>
        <w:tc>
          <w:tcPr>
            <w:tcW w:w="0" w:type="auto"/>
            <w:gridSpan w:val="2"/>
            <w:tcPrChange w:id="650" w:author="Revision" w:date="2017-05-10T13:23:00Z">
              <w:tcPr>
                <w:tcW w:w="0" w:type="auto"/>
                <w:gridSpan w:val="2"/>
              </w:tcPr>
            </w:tcPrChange>
          </w:tcPr>
          <w:p w14:paraId="2620970B" w14:textId="77777777" w:rsidR="00EB5865" w:rsidRDefault="00EB5865">
            <w:pPr>
              <w:pStyle w:val="Compact"/>
            </w:pPr>
          </w:p>
        </w:tc>
        <w:tc>
          <w:tcPr>
            <w:tcW w:w="0" w:type="auto"/>
            <w:gridSpan w:val="2"/>
            <w:tcPrChange w:id="651" w:author="Revision" w:date="2017-05-10T13:23:00Z">
              <w:tcPr>
                <w:tcW w:w="0" w:type="auto"/>
              </w:tcPr>
            </w:tcPrChange>
          </w:tcPr>
          <w:p w14:paraId="4B4F51FE" w14:textId="77777777" w:rsidR="00EB5865" w:rsidRDefault="00EB5865">
            <w:pPr>
              <w:pStyle w:val="Compact"/>
            </w:pPr>
          </w:p>
        </w:tc>
        <w:tc>
          <w:tcPr>
            <w:tcW w:w="0" w:type="auto"/>
            <w:gridSpan w:val="2"/>
            <w:cellIns w:id="652" w:author="Revision" w:date="2017-05-10T13:23:00Z"/>
            <w:tcPrChange w:id="653" w:author="Revision" w:date="2017-05-10T13:23:00Z">
              <w:tcPr>
                <w:tcW w:w="0" w:type="auto"/>
                <w:gridSpan w:val="2"/>
                <w:cellIns w:id="654" w:author="Revision" w:date="2017-05-10T13:23:00Z"/>
              </w:tcPr>
            </w:tcPrChange>
          </w:tcPr>
          <w:p w14:paraId="3D0964AD" w14:textId="77777777" w:rsidR="00EB5865" w:rsidRDefault="00EB5865">
            <w:pPr>
              <w:pStyle w:val="Compact"/>
            </w:pPr>
          </w:p>
        </w:tc>
        <w:tc>
          <w:tcPr>
            <w:tcW w:w="0" w:type="auto"/>
            <w:gridSpan w:val="2"/>
            <w:tcPrChange w:id="655" w:author="Revision" w:date="2017-05-10T13:23:00Z">
              <w:tcPr>
                <w:tcW w:w="0" w:type="auto"/>
                <w:gridSpan w:val="4"/>
              </w:tcPr>
            </w:tcPrChange>
          </w:tcPr>
          <w:p w14:paraId="2C680DCD" w14:textId="1D86ADC8" w:rsidR="00EB5865" w:rsidRDefault="00BA480A">
            <w:pPr>
              <w:pStyle w:val="Compact"/>
            </w:pPr>
            <w:r>
              <w:t>4.</w:t>
            </w:r>
            <w:del w:id="656" w:author="Revision" w:date="2017-05-10T13:23:00Z">
              <w:r w:rsidR="002C2E6B">
                <w:delText>66 (8</w:delText>
              </w:r>
            </w:del>
            <w:ins w:id="657" w:author="Revision" w:date="2017-05-10T13:23:00Z">
              <w:r>
                <w:t>81 (7.2</w:t>
              </w:r>
            </w:ins>
            <w:r>
              <w:t>)</w:t>
            </w:r>
          </w:p>
        </w:tc>
        <w:tc>
          <w:tcPr>
            <w:tcW w:w="0" w:type="auto"/>
            <w:tcPrChange w:id="658" w:author="Revision" w:date="2017-05-10T13:23:00Z">
              <w:tcPr>
                <w:tcW w:w="0" w:type="auto"/>
                <w:gridSpan w:val="3"/>
              </w:tcPr>
            </w:tcPrChange>
          </w:tcPr>
          <w:p w14:paraId="2EE639DB" w14:textId="77777777" w:rsidR="00EB5865" w:rsidRDefault="00EB5865">
            <w:pPr>
              <w:pStyle w:val="Compact"/>
            </w:pPr>
          </w:p>
        </w:tc>
      </w:tr>
      <w:tr w:rsidR="002A0F03" w14:paraId="7D723106" w14:textId="77777777">
        <w:trPr>
          <w:del w:id="659" w:author="Revision" w:date="2017-05-10T13:23:00Z"/>
        </w:trPr>
        <w:tc>
          <w:tcPr>
            <w:tcW w:w="0" w:type="auto"/>
            <w:gridSpan w:val="2"/>
          </w:tcPr>
          <w:p w14:paraId="52C58E6C" w14:textId="77777777" w:rsidR="002A0F03" w:rsidRDefault="002C2E6B">
            <w:pPr>
              <w:pStyle w:val="Compact"/>
              <w:rPr>
                <w:del w:id="660" w:author="Revision" w:date="2017-05-10T13:23:00Z"/>
              </w:rPr>
            </w:pPr>
            <w:del w:id="661" w:author="Revision" w:date="2017-05-10T13:23:00Z">
              <w:r>
                <w:delText>APC mutant</w:delText>
              </w:r>
            </w:del>
          </w:p>
        </w:tc>
        <w:tc>
          <w:tcPr>
            <w:tcW w:w="0" w:type="auto"/>
            <w:gridSpan w:val="5"/>
          </w:tcPr>
          <w:p w14:paraId="7FF5AAFC" w14:textId="77777777" w:rsidR="002A0F03" w:rsidRDefault="002C2E6B">
            <w:pPr>
              <w:pStyle w:val="Compact"/>
              <w:rPr>
                <w:del w:id="662" w:author="Revision" w:date="2017-05-10T13:23:00Z"/>
              </w:rPr>
            </w:pPr>
            <w:del w:id="663" w:author="Revision" w:date="2017-05-10T13:23:00Z">
              <w:r>
                <w:delText>TCD8</w:delText>
              </w:r>
            </w:del>
          </w:p>
        </w:tc>
        <w:tc>
          <w:tcPr>
            <w:tcW w:w="0" w:type="auto"/>
            <w:gridSpan w:val="4"/>
          </w:tcPr>
          <w:p w14:paraId="0EAD7904" w14:textId="77777777" w:rsidR="002A0F03" w:rsidRDefault="002A0F03">
            <w:pPr>
              <w:rPr>
                <w:del w:id="664" w:author="Revision" w:date="2017-05-10T13:23:00Z"/>
              </w:rPr>
            </w:pPr>
          </w:p>
        </w:tc>
        <w:tc>
          <w:tcPr>
            <w:tcW w:w="0" w:type="auto"/>
            <w:gridSpan w:val="2"/>
          </w:tcPr>
          <w:p w14:paraId="30083E7C" w14:textId="77777777" w:rsidR="002A0F03" w:rsidRDefault="002C2E6B">
            <w:pPr>
              <w:pStyle w:val="Compact"/>
              <w:rPr>
                <w:del w:id="665" w:author="Revision" w:date="2017-05-10T13:23:00Z"/>
              </w:rPr>
            </w:pPr>
            <w:del w:id="666" w:author="Revision" w:date="2017-05-10T13:23:00Z">
              <w:r>
                <w:delText>-0.57 (2)</w:delText>
              </w:r>
            </w:del>
          </w:p>
        </w:tc>
        <w:tc>
          <w:tcPr>
            <w:tcW w:w="0" w:type="auto"/>
            <w:gridSpan w:val="2"/>
          </w:tcPr>
          <w:p w14:paraId="4751DF15" w14:textId="77777777" w:rsidR="002A0F03" w:rsidRDefault="002A0F03">
            <w:pPr>
              <w:rPr>
                <w:del w:id="667" w:author="Revision" w:date="2017-05-10T13:23:00Z"/>
              </w:rPr>
            </w:pPr>
          </w:p>
        </w:tc>
        <w:tc>
          <w:tcPr>
            <w:tcW w:w="0" w:type="auto"/>
            <w:gridSpan w:val="2"/>
          </w:tcPr>
          <w:p w14:paraId="2AE7FFC6" w14:textId="77777777" w:rsidR="002A0F03" w:rsidRDefault="002A0F03">
            <w:pPr>
              <w:rPr>
                <w:del w:id="668" w:author="Revision" w:date="2017-05-10T13:23:00Z"/>
              </w:rPr>
            </w:pPr>
          </w:p>
        </w:tc>
        <w:tc>
          <w:tcPr>
            <w:tcW w:w="0" w:type="auto"/>
            <w:gridSpan w:val="2"/>
          </w:tcPr>
          <w:p w14:paraId="214C0BEC" w14:textId="77777777" w:rsidR="002A0F03" w:rsidRDefault="002A0F03">
            <w:pPr>
              <w:rPr>
                <w:del w:id="669" w:author="Revision" w:date="2017-05-10T13:23:00Z"/>
              </w:rPr>
            </w:pPr>
          </w:p>
        </w:tc>
      </w:tr>
      <w:tr w:rsidR="00EB5865" w14:paraId="3B969E9D" w14:textId="77777777">
        <w:trPr>
          <w:trPrChange w:id="670" w:author="Revision" w:date="2017-05-10T13:23:00Z">
            <w:trPr>
              <w:gridAfter w:val="0"/>
            </w:trPr>
          </w:trPrChange>
        </w:trPr>
        <w:tc>
          <w:tcPr>
            <w:tcW w:w="0" w:type="auto"/>
            <w:tcPrChange w:id="671" w:author="Revision" w:date="2017-05-10T13:23:00Z">
              <w:tcPr>
                <w:tcW w:w="0" w:type="auto"/>
              </w:tcPr>
            </w:tcPrChange>
          </w:tcPr>
          <w:p w14:paraId="10D95E2A" w14:textId="77777777" w:rsidR="00EB5865" w:rsidRDefault="00BA480A">
            <w:pPr>
              <w:pStyle w:val="Compact"/>
            </w:pPr>
            <w:r>
              <w:t>MYC gain</w:t>
            </w:r>
          </w:p>
        </w:tc>
        <w:tc>
          <w:tcPr>
            <w:tcW w:w="0" w:type="auto"/>
            <w:gridSpan w:val="4"/>
            <w:tcPrChange w:id="672" w:author="Revision" w:date="2017-05-10T13:23:00Z">
              <w:tcPr>
                <w:tcW w:w="0" w:type="auto"/>
                <w:gridSpan w:val="3"/>
              </w:tcPr>
            </w:tcPrChange>
          </w:tcPr>
          <w:p w14:paraId="7DFE34EA" w14:textId="77777777" w:rsidR="00EB5865" w:rsidRDefault="00BA480A">
            <w:pPr>
              <w:pStyle w:val="Compact"/>
            </w:pPr>
            <w:r>
              <w:t>Bcell</w:t>
            </w:r>
          </w:p>
        </w:tc>
        <w:tc>
          <w:tcPr>
            <w:tcW w:w="0" w:type="auto"/>
            <w:gridSpan w:val="5"/>
            <w:tcPrChange w:id="673" w:author="Revision" w:date="2017-05-10T13:23:00Z">
              <w:tcPr>
                <w:tcW w:w="0" w:type="auto"/>
                <w:gridSpan w:val="3"/>
              </w:tcPr>
            </w:tcPrChange>
          </w:tcPr>
          <w:p w14:paraId="1C40F609" w14:textId="77777777" w:rsidR="00EB5865" w:rsidRDefault="00EB5865">
            <w:pPr>
              <w:pStyle w:val="Compact"/>
            </w:pPr>
          </w:p>
        </w:tc>
        <w:tc>
          <w:tcPr>
            <w:tcW w:w="0" w:type="auto"/>
            <w:gridSpan w:val="2"/>
            <w:tcPrChange w:id="674" w:author="Revision" w:date="2017-05-10T13:23:00Z">
              <w:tcPr>
                <w:tcW w:w="0" w:type="auto"/>
                <w:gridSpan w:val="2"/>
              </w:tcPr>
            </w:tcPrChange>
          </w:tcPr>
          <w:p w14:paraId="032B8905" w14:textId="77777777" w:rsidR="00EB5865" w:rsidRDefault="00EB5865">
            <w:pPr>
              <w:pStyle w:val="Compact"/>
            </w:pPr>
          </w:p>
        </w:tc>
        <w:tc>
          <w:tcPr>
            <w:tcW w:w="0" w:type="auto"/>
            <w:gridSpan w:val="2"/>
            <w:tcPrChange w:id="675" w:author="Revision" w:date="2017-05-10T13:23:00Z">
              <w:tcPr>
                <w:tcW w:w="0" w:type="auto"/>
                <w:gridSpan w:val="3"/>
              </w:tcPr>
            </w:tcPrChange>
          </w:tcPr>
          <w:p w14:paraId="38343ED0" w14:textId="77777777" w:rsidR="00EB5865" w:rsidRDefault="00EB5865">
            <w:pPr>
              <w:pStyle w:val="Compact"/>
            </w:pPr>
          </w:p>
        </w:tc>
        <w:tc>
          <w:tcPr>
            <w:tcW w:w="0" w:type="auto"/>
            <w:gridSpan w:val="2"/>
            <w:tcPrChange w:id="676" w:author="Revision" w:date="2017-05-10T13:23:00Z">
              <w:tcPr>
                <w:tcW w:w="0" w:type="auto"/>
              </w:tcPr>
            </w:tcPrChange>
          </w:tcPr>
          <w:p w14:paraId="475A7BAB" w14:textId="77777777" w:rsidR="00EB5865" w:rsidRDefault="00BA480A">
            <w:pPr>
              <w:pStyle w:val="Compact"/>
            </w:pPr>
            <w:ins w:id="677" w:author="Revision" w:date="2017-05-10T13:23:00Z">
              <w:r>
                <w:t>-0.27 (1.9)</w:t>
              </w:r>
            </w:ins>
          </w:p>
        </w:tc>
        <w:tc>
          <w:tcPr>
            <w:tcW w:w="0" w:type="auto"/>
            <w:gridSpan w:val="2"/>
            <w:cellIns w:id="678" w:author="Revision" w:date="2017-05-10T13:23:00Z"/>
            <w:tcPrChange w:id="679" w:author="Revision" w:date="2017-05-10T13:23:00Z">
              <w:tcPr>
                <w:tcW w:w="0" w:type="auto"/>
                <w:gridSpan w:val="3"/>
                <w:cellIns w:id="680" w:author="Revision" w:date="2017-05-10T13:23:00Z"/>
              </w:tcPr>
            </w:tcPrChange>
          </w:tcPr>
          <w:p w14:paraId="75473240" w14:textId="77777777" w:rsidR="00EB5865" w:rsidRDefault="00EB5865">
            <w:pPr>
              <w:pStyle w:val="Compact"/>
            </w:pPr>
          </w:p>
        </w:tc>
        <w:tc>
          <w:tcPr>
            <w:tcW w:w="0" w:type="auto"/>
            <w:tcPrChange w:id="681" w:author="Revision" w:date="2017-05-10T13:23:00Z">
              <w:tcPr>
                <w:tcW w:w="0" w:type="auto"/>
                <w:gridSpan w:val="3"/>
              </w:tcPr>
            </w:tcPrChange>
          </w:tcPr>
          <w:p w14:paraId="475FA701" w14:textId="20CFC0A6" w:rsidR="00EB5865" w:rsidRDefault="00BA480A">
            <w:pPr>
              <w:pStyle w:val="Compact"/>
            </w:pPr>
            <w:r>
              <w:t>-0.</w:t>
            </w:r>
            <w:del w:id="682" w:author="Revision" w:date="2017-05-10T13:23:00Z">
              <w:r w:rsidR="002C2E6B">
                <w:delText>25 (3.7</w:delText>
              </w:r>
            </w:del>
            <w:ins w:id="683" w:author="Revision" w:date="2017-05-10T13:23:00Z">
              <w:r>
                <w:t>22 (1.9</w:t>
              </w:r>
            </w:ins>
            <w:r>
              <w:t>)</w:t>
            </w:r>
          </w:p>
        </w:tc>
      </w:tr>
      <w:tr w:rsidR="00EB5865" w14:paraId="10ED3D9B" w14:textId="77777777">
        <w:trPr>
          <w:trPrChange w:id="684" w:author="Revision" w:date="2017-05-10T13:23:00Z">
            <w:trPr>
              <w:gridAfter w:val="0"/>
            </w:trPr>
          </w:trPrChange>
        </w:trPr>
        <w:tc>
          <w:tcPr>
            <w:tcW w:w="0" w:type="auto"/>
            <w:tcPrChange w:id="685" w:author="Revision" w:date="2017-05-10T13:23:00Z">
              <w:tcPr>
                <w:tcW w:w="0" w:type="auto"/>
              </w:tcPr>
            </w:tcPrChange>
          </w:tcPr>
          <w:p w14:paraId="1C4FD14B" w14:textId="77777777" w:rsidR="00EB5865" w:rsidRDefault="00BA480A">
            <w:pPr>
              <w:pStyle w:val="Compact"/>
            </w:pPr>
            <w:r>
              <w:t>MYC gain</w:t>
            </w:r>
          </w:p>
        </w:tc>
        <w:tc>
          <w:tcPr>
            <w:tcW w:w="0" w:type="auto"/>
            <w:gridSpan w:val="4"/>
            <w:tcPrChange w:id="686" w:author="Revision" w:date="2017-05-10T13:23:00Z">
              <w:tcPr>
                <w:tcW w:w="0" w:type="auto"/>
              </w:tcPr>
            </w:tcPrChange>
          </w:tcPr>
          <w:p w14:paraId="3D1CDF12" w14:textId="5D1E5162" w:rsidR="00EB5865" w:rsidRDefault="00BA480A">
            <w:pPr>
              <w:pStyle w:val="Compact"/>
            </w:pPr>
            <w:moveToRangeStart w:id="687" w:author="Revision" w:date="2017-05-10T13:23:00Z" w:name="move482185929"/>
            <w:moveTo w:id="688" w:author="Revision" w:date="2017-05-10T13:23:00Z">
              <w:r>
                <w:t>MFm2</w:t>
              </w:r>
            </w:moveTo>
            <w:moveToRangeEnd w:id="687"/>
            <w:del w:id="689" w:author="Revision" w:date="2017-05-10T13:23:00Z">
              <w:r w:rsidR="002C2E6B">
                <w:delText>Mono</w:delText>
              </w:r>
            </w:del>
          </w:p>
        </w:tc>
        <w:tc>
          <w:tcPr>
            <w:tcW w:w="0" w:type="auto"/>
            <w:gridSpan w:val="5"/>
            <w:cellIns w:id="690" w:author="Revision" w:date="2017-05-10T13:23:00Z"/>
            <w:tcPrChange w:id="691" w:author="Revision" w:date="2017-05-10T13:23:00Z">
              <w:tcPr>
                <w:tcW w:w="0" w:type="auto"/>
                <w:gridSpan w:val="2"/>
                <w:cellIns w:id="692" w:author="Revision" w:date="2017-05-10T13:23:00Z"/>
              </w:tcPr>
            </w:tcPrChange>
          </w:tcPr>
          <w:p w14:paraId="17A6918E" w14:textId="77777777" w:rsidR="00EB5865" w:rsidRDefault="00EB5865">
            <w:pPr>
              <w:pStyle w:val="Compact"/>
            </w:pPr>
          </w:p>
        </w:tc>
        <w:tc>
          <w:tcPr>
            <w:tcW w:w="0" w:type="auto"/>
            <w:gridSpan w:val="2"/>
            <w:tcPrChange w:id="693" w:author="Revision" w:date="2017-05-10T13:23:00Z">
              <w:tcPr>
                <w:tcW w:w="0" w:type="auto"/>
                <w:gridSpan w:val="3"/>
              </w:tcPr>
            </w:tcPrChange>
          </w:tcPr>
          <w:p w14:paraId="6C2AAA28" w14:textId="6F24F577" w:rsidR="00EB5865" w:rsidRDefault="00BA480A">
            <w:pPr>
              <w:pStyle w:val="Compact"/>
            </w:pPr>
            <w:r>
              <w:t>0.</w:t>
            </w:r>
            <w:del w:id="694" w:author="Revision" w:date="2017-05-10T13:23:00Z">
              <w:r w:rsidR="002C2E6B">
                <w:delText>19 (1.7</w:delText>
              </w:r>
            </w:del>
            <w:ins w:id="695" w:author="Revision" w:date="2017-05-10T13:23:00Z">
              <w:r>
                <w:t>2 (2.2</w:t>
              </w:r>
            </w:ins>
            <w:r>
              <w:t>)</w:t>
            </w:r>
          </w:p>
        </w:tc>
        <w:tc>
          <w:tcPr>
            <w:tcW w:w="0" w:type="auto"/>
            <w:gridSpan w:val="2"/>
            <w:tcPrChange w:id="696" w:author="Revision" w:date="2017-05-10T13:23:00Z">
              <w:tcPr>
                <w:tcW w:w="0" w:type="auto"/>
                <w:gridSpan w:val="2"/>
              </w:tcPr>
            </w:tcPrChange>
          </w:tcPr>
          <w:p w14:paraId="3BCEBBDD" w14:textId="77777777" w:rsidR="00EB5865" w:rsidRDefault="00EB5865">
            <w:pPr>
              <w:pStyle w:val="Compact"/>
            </w:pPr>
          </w:p>
        </w:tc>
        <w:tc>
          <w:tcPr>
            <w:tcW w:w="0" w:type="auto"/>
            <w:gridSpan w:val="2"/>
            <w:tcPrChange w:id="697" w:author="Revision" w:date="2017-05-10T13:23:00Z">
              <w:tcPr>
                <w:tcW w:w="0" w:type="auto"/>
                <w:gridSpan w:val="3"/>
              </w:tcPr>
            </w:tcPrChange>
          </w:tcPr>
          <w:p w14:paraId="0509E687" w14:textId="77777777" w:rsidR="00EB5865" w:rsidRDefault="00EB5865">
            <w:pPr>
              <w:pStyle w:val="Compact"/>
            </w:pPr>
          </w:p>
        </w:tc>
        <w:tc>
          <w:tcPr>
            <w:tcW w:w="0" w:type="auto"/>
            <w:gridSpan w:val="2"/>
            <w:tcPrChange w:id="698" w:author="Revision" w:date="2017-05-10T13:23:00Z">
              <w:tcPr>
                <w:tcW w:w="0" w:type="auto"/>
                <w:gridSpan w:val="4"/>
              </w:tcPr>
            </w:tcPrChange>
          </w:tcPr>
          <w:p w14:paraId="67DD8954" w14:textId="77777777" w:rsidR="00EB5865" w:rsidRDefault="00EB5865">
            <w:pPr>
              <w:pStyle w:val="Compact"/>
            </w:pPr>
          </w:p>
        </w:tc>
        <w:tc>
          <w:tcPr>
            <w:tcW w:w="0" w:type="auto"/>
            <w:tcPrChange w:id="699" w:author="Revision" w:date="2017-05-10T13:23:00Z">
              <w:tcPr>
                <w:tcW w:w="0" w:type="auto"/>
                <w:gridSpan w:val="3"/>
              </w:tcPr>
            </w:tcPrChange>
          </w:tcPr>
          <w:p w14:paraId="38EA55E0" w14:textId="77777777" w:rsidR="00EB5865" w:rsidRDefault="00EB5865">
            <w:pPr>
              <w:pStyle w:val="Compact"/>
            </w:pPr>
          </w:p>
        </w:tc>
      </w:tr>
      <w:tr w:rsidR="00EB5865" w14:paraId="38D8A1E0" w14:textId="77777777">
        <w:tc>
          <w:tcPr>
            <w:tcW w:w="0" w:type="auto"/>
            <w:tcPrChange w:id="700" w:author="Revision" w:date="2017-05-10T13:23:00Z">
              <w:tcPr>
                <w:tcW w:w="0" w:type="auto"/>
              </w:tcPr>
            </w:tcPrChange>
          </w:tcPr>
          <w:p w14:paraId="786124DE" w14:textId="77777777" w:rsidR="00EB5865" w:rsidRDefault="00BA480A">
            <w:pPr>
              <w:pStyle w:val="Compact"/>
            </w:pPr>
            <w:r>
              <w:t>MYC gain</w:t>
            </w:r>
          </w:p>
        </w:tc>
        <w:tc>
          <w:tcPr>
            <w:tcW w:w="0" w:type="auto"/>
            <w:gridSpan w:val="4"/>
            <w:tcPrChange w:id="701" w:author="Revision" w:date="2017-05-10T13:23:00Z">
              <w:tcPr>
                <w:tcW w:w="0" w:type="auto"/>
                <w:gridSpan w:val="3"/>
              </w:tcPr>
            </w:tcPrChange>
          </w:tcPr>
          <w:p w14:paraId="41D05661" w14:textId="77E9C067" w:rsidR="00EB5865" w:rsidRDefault="00BA480A">
            <w:pPr>
              <w:pStyle w:val="Compact"/>
            </w:pPr>
            <w:moveToRangeStart w:id="702" w:author="Revision" w:date="2017-05-10T13:23:00Z" w:name="move482185924"/>
            <w:moveTo w:id="703" w:author="Revision" w:date="2017-05-10T13:23:00Z">
              <w:r>
                <w:t>Mono</w:t>
              </w:r>
            </w:moveTo>
            <w:moveToRangeEnd w:id="702"/>
            <w:del w:id="704" w:author="Revision" w:date="2017-05-10T13:23:00Z">
              <w:r w:rsidR="002C2E6B">
                <w:delText>TCD8</w:delText>
              </w:r>
            </w:del>
          </w:p>
        </w:tc>
        <w:tc>
          <w:tcPr>
            <w:tcW w:w="0" w:type="auto"/>
            <w:tcPrChange w:id="705" w:author="Revision" w:date="2017-05-10T13:23:00Z">
              <w:tcPr>
                <w:tcW w:w="0" w:type="auto"/>
                <w:gridSpan w:val="3"/>
              </w:tcPr>
            </w:tcPrChange>
          </w:tcPr>
          <w:p w14:paraId="708E9948" w14:textId="77777777" w:rsidR="00EB5865" w:rsidRDefault="00EB5865">
            <w:pPr>
              <w:pStyle w:val="Compact"/>
            </w:pPr>
          </w:p>
        </w:tc>
        <w:tc>
          <w:tcPr>
            <w:tcW w:w="0" w:type="auto"/>
            <w:gridSpan w:val="2"/>
            <w:cellDel w:id="706" w:author="Revision" w:date="2017-05-10T13:23:00Z"/>
            <w:tcPrChange w:id="707" w:author="Revision" w:date="2017-05-10T13:23:00Z">
              <w:tcPr>
                <w:tcW w:w="0" w:type="auto"/>
                <w:gridSpan w:val="2"/>
                <w:cellDel w:id="708" w:author="Revision" w:date="2017-05-10T13:23:00Z"/>
              </w:tcPr>
            </w:tcPrChange>
          </w:tcPr>
          <w:p w14:paraId="679F68F0" w14:textId="77777777" w:rsidR="002A0F03" w:rsidRDefault="002A0F03">
            <w:pPr>
              <w:spacing w:after="120"/>
              <w:jc w:val="both"/>
              <w:rPr>
                <w:sz w:val="20"/>
                <w:szCs w:val="20"/>
              </w:rPr>
            </w:pPr>
          </w:p>
        </w:tc>
        <w:tc>
          <w:tcPr>
            <w:tcW w:w="0" w:type="auto"/>
            <w:cellDel w:id="709" w:author="Revision" w:date="2017-05-10T13:23:00Z"/>
            <w:tcPrChange w:id="710" w:author="Revision" w:date="2017-05-10T13:23:00Z">
              <w:tcPr>
                <w:tcW w:w="0" w:type="auto"/>
                <w:gridSpan w:val="3"/>
                <w:cellDel w:id="711" w:author="Revision" w:date="2017-05-10T13:23:00Z"/>
              </w:tcPr>
            </w:tcPrChange>
          </w:tcPr>
          <w:p w14:paraId="6989B340" w14:textId="77777777" w:rsidR="002A0F03" w:rsidRDefault="002A0F03">
            <w:pPr>
              <w:spacing w:after="120"/>
              <w:jc w:val="both"/>
              <w:rPr>
                <w:sz w:val="20"/>
                <w:szCs w:val="20"/>
              </w:rPr>
            </w:pPr>
          </w:p>
        </w:tc>
        <w:tc>
          <w:tcPr>
            <w:tcW w:w="0" w:type="auto"/>
            <w:cellDel w:id="712" w:author="Revision" w:date="2017-05-10T13:23:00Z"/>
            <w:tcPrChange w:id="713" w:author="Revision" w:date="2017-05-10T13:23:00Z">
              <w:tcPr>
                <w:tcW w:w="0" w:type="auto"/>
                <w:gridSpan w:val="4"/>
                <w:cellDel w:id="714" w:author="Revision" w:date="2017-05-10T13:23:00Z"/>
              </w:tcPr>
            </w:tcPrChange>
          </w:tcPr>
          <w:p w14:paraId="62AE85F3" w14:textId="77777777" w:rsidR="002A0F03" w:rsidRDefault="002A0F03">
            <w:pPr>
              <w:spacing w:after="120"/>
              <w:jc w:val="both"/>
              <w:rPr>
                <w:sz w:val="20"/>
                <w:szCs w:val="20"/>
              </w:rPr>
            </w:pPr>
          </w:p>
        </w:tc>
        <w:tc>
          <w:tcPr>
            <w:tcW w:w="0" w:type="auto"/>
            <w:gridSpan w:val="2"/>
            <w:tcPrChange w:id="715" w:author="Revision" w:date="2017-05-10T13:23:00Z">
              <w:tcPr>
                <w:tcW w:w="0" w:type="auto"/>
              </w:tcPr>
            </w:tcPrChange>
          </w:tcPr>
          <w:p w14:paraId="299B5B64" w14:textId="30CF70C5" w:rsidR="00EB5865" w:rsidRDefault="002C2E6B">
            <w:pPr>
              <w:pStyle w:val="Compact"/>
            </w:pPr>
            <w:del w:id="716" w:author="Revision" w:date="2017-05-10T13:23:00Z">
              <w:r>
                <w:delText>-</w:delText>
              </w:r>
            </w:del>
            <w:r w:rsidR="00BA480A">
              <w:t>0</w:t>
            </w:r>
            <w:r w:rsidR="00BA480A">
              <w:t>.</w:t>
            </w:r>
            <w:del w:id="717" w:author="Revision" w:date="2017-05-10T13:23:00Z">
              <w:r>
                <w:delText>21</w:delText>
              </w:r>
            </w:del>
            <w:ins w:id="718" w:author="Revision" w:date="2017-05-10T13:23:00Z">
              <w:r w:rsidR="00BA480A">
                <w:t>19</w:t>
              </w:r>
            </w:ins>
            <w:r w:rsidR="00BA480A">
              <w:t xml:space="preserve"> (1.</w:t>
            </w:r>
            <w:del w:id="719" w:author="Revision" w:date="2017-05-10T13:23:00Z">
              <w:r>
                <w:delText>9</w:delText>
              </w:r>
            </w:del>
            <w:ins w:id="720" w:author="Revision" w:date="2017-05-10T13:23:00Z">
              <w:r w:rsidR="00BA480A">
                <w:t>7</w:t>
              </w:r>
            </w:ins>
            <w:r w:rsidR="00BA480A">
              <w:t>)</w:t>
            </w:r>
          </w:p>
        </w:tc>
        <w:tc>
          <w:tcPr>
            <w:tcW w:w="0" w:type="auto"/>
            <w:gridSpan w:val="2"/>
            <w:cellIns w:id="721" w:author="Revision" w:date="2017-05-10T13:23:00Z"/>
            <w:tcPrChange w:id="722" w:author="Revision" w:date="2017-05-10T13:23:00Z">
              <w:tcPr>
                <w:tcW w:w="0" w:type="auto"/>
                <w:gridSpan w:val="2"/>
                <w:cellIns w:id="723" w:author="Revision" w:date="2017-05-10T13:23:00Z"/>
              </w:tcPr>
            </w:tcPrChange>
          </w:tcPr>
          <w:p w14:paraId="480DC519" w14:textId="77777777" w:rsidR="00EB5865" w:rsidRDefault="00EB5865">
            <w:pPr>
              <w:pStyle w:val="Compact"/>
            </w:pPr>
          </w:p>
        </w:tc>
        <w:tc>
          <w:tcPr>
            <w:tcW w:w="0" w:type="auto"/>
            <w:gridSpan w:val="2"/>
            <w:cellIns w:id="724" w:author="Revision" w:date="2017-05-10T13:23:00Z"/>
            <w:tcPrChange w:id="725" w:author="Revision" w:date="2017-05-10T13:23:00Z">
              <w:tcPr>
                <w:tcW w:w="0" w:type="auto"/>
                <w:cellIns w:id="726" w:author="Revision" w:date="2017-05-10T13:23:00Z"/>
              </w:tcPr>
            </w:tcPrChange>
          </w:tcPr>
          <w:p w14:paraId="534F2BA5" w14:textId="77777777" w:rsidR="00EB5865" w:rsidRDefault="00EB5865">
            <w:pPr>
              <w:pStyle w:val="Compact"/>
            </w:pPr>
          </w:p>
        </w:tc>
        <w:tc>
          <w:tcPr>
            <w:tcW w:w="0" w:type="auto"/>
            <w:gridSpan w:val="2"/>
            <w:cellIns w:id="727" w:author="Revision" w:date="2017-05-10T13:23:00Z"/>
            <w:tcPrChange w:id="728" w:author="Revision" w:date="2017-05-10T13:23:00Z">
              <w:tcPr>
                <w:tcW w:w="0" w:type="auto"/>
                <w:cellIns w:id="729" w:author="Revision" w:date="2017-05-10T13:23:00Z"/>
              </w:tcPr>
            </w:tcPrChange>
          </w:tcPr>
          <w:p w14:paraId="1F4A316F" w14:textId="77777777" w:rsidR="00EB5865" w:rsidRDefault="00EB5865">
            <w:pPr>
              <w:pStyle w:val="Compact"/>
            </w:pPr>
          </w:p>
        </w:tc>
        <w:tc>
          <w:tcPr>
            <w:tcW w:w="0" w:type="auto"/>
            <w:cellIns w:id="730" w:author="Revision" w:date="2017-05-10T13:23:00Z"/>
            <w:tcPrChange w:id="731" w:author="Revision" w:date="2017-05-10T13:23:00Z">
              <w:tcPr>
                <w:tcW w:w="0" w:type="auto"/>
                <w:cellIns w:id="732" w:author="Revision" w:date="2017-05-10T13:23:00Z"/>
              </w:tcPr>
            </w:tcPrChange>
          </w:tcPr>
          <w:p w14:paraId="7C5736A7" w14:textId="77777777" w:rsidR="00EB5865" w:rsidRDefault="00EB5865">
            <w:pPr>
              <w:pStyle w:val="Compact"/>
            </w:pPr>
          </w:p>
        </w:tc>
      </w:tr>
      <w:tr w:rsidR="00EB5865" w14:paraId="50320420" w14:textId="77777777">
        <w:tc>
          <w:tcPr>
            <w:tcW w:w="0" w:type="auto"/>
            <w:tcPrChange w:id="733" w:author="Revision" w:date="2017-05-10T13:23:00Z">
              <w:tcPr>
                <w:tcW w:w="0" w:type="auto"/>
              </w:tcPr>
            </w:tcPrChange>
          </w:tcPr>
          <w:p w14:paraId="69C6D5EE" w14:textId="77777777" w:rsidR="00EB5865" w:rsidRDefault="00BA480A">
            <w:pPr>
              <w:pStyle w:val="Compact"/>
            </w:pPr>
            <w:r>
              <w:t>MYC gain</w:t>
            </w:r>
          </w:p>
        </w:tc>
        <w:tc>
          <w:tcPr>
            <w:tcW w:w="0" w:type="auto"/>
            <w:gridSpan w:val="2"/>
            <w:tcPrChange w:id="734" w:author="Revision" w:date="2017-05-10T13:23:00Z">
              <w:tcPr>
                <w:tcW w:w="0" w:type="auto"/>
                <w:gridSpan w:val="3"/>
              </w:tcPr>
            </w:tcPrChange>
          </w:tcPr>
          <w:p w14:paraId="0C09F736" w14:textId="212609F0" w:rsidR="00EB5865" w:rsidRDefault="002C2E6B">
            <w:pPr>
              <w:pStyle w:val="Compact"/>
            </w:pPr>
            <w:del w:id="735" w:author="Revision" w:date="2017-05-10T13:23:00Z">
              <w:r>
                <w:delText>Treg</w:delText>
              </w:r>
            </w:del>
            <w:ins w:id="736" w:author="Revision" w:date="2017-05-10T13:23:00Z">
              <w:r w:rsidR="00BA480A">
                <w:t>TregCD8</w:t>
              </w:r>
            </w:ins>
          </w:p>
        </w:tc>
        <w:tc>
          <w:tcPr>
            <w:tcW w:w="0" w:type="auto"/>
            <w:cellDel w:id="737" w:author="Revision" w:date="2017-05-10T13:23:00Z"/>
            <w:tcPrChange w:id="738" w:author="Revision" w:date="2017-05-10T13:23:00Z">
              <w:tcPr>
                <w:tcW w:w="0" w:type="auto"/>
                <w:gridSpan w:val="3"/>
                <w:cellDel w:id="739" w:author="Revision" w:date="2017-05-10T13:23:00Z"/>
              </w:tcPr>
            </w:tcPrChange>
          </w:tcPr>
          <w:p w14:paraId="219A5FFE" w14:textId="77777777" w:rsidR="002A0F03" w:rsidRDefault="002A0F03">
            <w:pPr>
              <w:spacing w:after="120"/>
              <w:jc w:val="both"/>
              <w:rPr>
                <w:sz w:val="20"/>
                <w:szCs w:val="20"/>
              </w:rPr>
            </w:pPr>
          </w:p>
        </w:tc>
        <w:tc>
          <w:tcPr>
            <w:tcW w:w="0" w:type="auto"/>
            <w:cellDel w:id="740" w:author="Revision" w:date="2017-05-10T13:23:00Z"/>
            <w:tcPrChange w:id="741" w:author="Revision" w:date="2017-05-10T13:23:00Z">
              <w:tcPr>
                <w:tcW w:w="0" w:type="auto"/>
                <w:gridSpan w:val="2"/>
                <w:cellDel w:id="742" w:author="Revision" w:date="2017-05-10T13:23:00Z"/>
              </w:tcPr>
            </w:tcPrChange>
          </w:tcPr>
          <w:p w14:paraId="3A616612" w14:textId="77777777" w:rsidR="002A0F03" w:rsidRDefault="002A0F03">
            <w:pPr>
              <w:spacing w:after="120"/>
              <w:jc w:val="both"/>
              <w:rPr>
                <w:sz w:val="20"/>
                <w:szCs w:val="20"/>
              </w:rPr>
            </w:pPr>
          </w:p>
        </w:tc>
        <w:tc>
          <w:tcPr>
            <w:tcW w:w="0" w:type="auto"/>
            <w:gridSpan w:val="5"/>
            <w:tcPrChange w:id="743" w:author="Revision" w:date="2017-05-10T13:23:00Z">
              <w:tcPr>
                <w:tcW w:w="0" w:type="auto"/>
                <w:gridSpan w:val="3"/>
              </w:tcPr>
            </w:tcPrChange>
          </w:tcPr>
          <w:p w14:paraId="755D8DBC" w14:textId="2FB11821" w:rsidR="00EB5865" w:rsidRDefault="002C2E6B">
            <w:pPr>
              <w:pStyle w:val="Compact"/>
            </w:pPr>
            <w:del w:id="744" w:author="Revision" w:date="2017-05-10T13:23:00Z">
              <w:r>
                <w:delText>-</w:delText>
              </w:r>
            </w:del>
            <w:r w:rsidR="00BA480A">
              <w:t>0</w:t>
            </w:r>
            <w:r w:rsidR="00BA480A">
              <w:t>.</w:t>
            </w:r>
            <w:del w:id="745" w:author="Revision" w:date="2017-05-10T13:23:00Z">
              <w:r>
                <w:delText>23 (</w:delText>
              </w:r>
            </w:del>
            <w:r w:rsidR="00BA480A">
              <w:t>1</w:t>
            </w:r>
            <w:del w:id="746" w:author="Revision" w:date="2017-05-10T13:23:00Z">
              <w:r>
                <w:delText>.7</w:delText>
              </w:r>
            </w:del>
            <w:ins w:id="747" w:author="Revision" w:date="2017-05-10T13:23:00Z">
              <w:r w:rsidR="00BA480A">
                <w:t xml:space="preserve"> (1.5</w:t>
              </w:r>
            </w:ins>
            <w:r w:rsidR="00BA480A">
              <w:t>)</w:t>
            </w:r>
          </w:p>
        </w:tc>
        <w:tc>
          <w:tcPr>
            <w:tcW w:w="0" w:type="auto"/>
            <w:gridSpan w:val="2"/>
            <w:tcPrChange w:id="748" w:author="Revision" w:date="2017-05-10T13:23:00Z">
              <w:tcPr>
                <w:tcW w:w="0" w:type="auto"/>
                <w:gridSpan w:val="4"/>
              </w:tcPr>
            </w:tcPrChange>
          </w:tcPr>
          <w:p w14:paraId="21134B34" w14:textId="77777777" w:rsidR="00EB5865" w:rsidRDefault="00EB5865">
            <w:pPr>
              <w:pStyle w:val="Compact"/>
            </w:pPr>
          </w:p>
        </w:tc>
        <w:tc>
          <w:tcPr>
            <w:tcW w:w="0" w:type="auto"/>
            <w:gridSpan w:val="2"/>
            <w:tcPrChange w:id="749" w:author="Revision" w:date="2017-05-10T13:23:00Z">
              <w:tcPr>
                <w:tcW w:w="0" w:type="auto"/>
                <w:gridSpan w:val="3"/>
              </w:tcPr>
            </w:tcPrChange>
          </w:tcPr>
          <w:p w14:paraId="7C38BE90" w14:textId="77777777" w:rsidR="00EB5865" w:rsidRDefault="00EB5865">
            <w:pPr>
              <w:pStyle w:val="Compact"/>
            </w:pPr>
          </w:p>
        </w:tc>
        <w:tc>
          <w:tcPr>
            <w:tcW w:w="0" w:type="auto"/>
            <w:gridSpan w:val="2"/>
            <w:cellIns w:id="750" w:author="Revision" w:date="2017-05-10T13:23:00Z"/>
            <w:tcPrChange w:id="751" w:author="Revision" w:date="2017-05-10T13:23:00Z">
              <w:tcPr>
                <w:tcW w:w="0" w:type="auto"/>
                <w:cellIns w:id="752" w:author="Revision" w:date="2017-05-10T13:23:00Z"/>
              </w:tcPr>
            </w:tcPrChange>
          </w:tcPr>
          <w:p w14:paraId="27F38EC1" w14:textId="77777777" w:rsidR="00EB5865" w:rsidRDefault="00EB5865">
            <w:pPr>
              <w:pStyle w:val="Compact"/>
            </w:pPr>
          </w:p>
        </w:tc>
        <w:tc>
          <w:tcPr>
            <w:tcW w:w="0" w:type="auto"/>
            <w:gridSpan w:val="2"/>
            <w:cellIns w:id="753" w:author="Revision" w:date="2017-05-10T13:23:00Z"/>
            <w:tcPrChange w:id="754" w:author="Revision" w:date="2017-05-10T13:23:00Z">
              <w:tcPr>
                <w:tcW w:w="0" w:type="auto"/>
                <w:cellIns w:id="755" w:author="Revision" w:date="2017-05-10T13:23:00Z"/>
              </w:tcPr>
            </w:tcPrChange>
          </w:tcPr>
          <w:p w14:paraId="45B84014" w14:textId="77777777" w:rsidR="00EB5865" w:rsidRDefault="00EB5865">
            <w:pPr>
              <w:pStyle w:val="Compact"/>
            </w:pPr>
          </w:p>
        </w:tc>
        <w:tc>
          <w:tcPr>
            <w:tcW w:w="0" w:type="auto"/>
            <w:cellIns w:id="756" w:author="Revision" w:date="2017-05-10T13:23:00Z"/>
            <w:tcPrChange w:id="757" w:author="Revision" w:date="2017-05-10T13:23:00Z">
              <w:tcPr>
                <w:tcW w:w="0" w:type="auto"/>
                <w:cellIns w:id="758" w:author="Revision" w:date="2017-05-10T13:23:00Z"/>
              </w:tcPr>
            </w:tcPrChange>
          </w:tcPr>
          <w:p w14:paraId="487F216C" w14:textId="77777777" w:rsidR="00EB5865" w:rsidRDefault="00EB5865">
            <w:pPr>
              <w:pStyle w:val="Compact"/>
            </w:pPr>
          </w:p>
        </w:tc>
      </w:tr>
    </w:tbl>
    <w:p w14:paraId="29D51BF0" w14:textId="77777777" w:rsidR="00EB5865" w:rsidRDefault="00BA480A">
      <w:pPr>
        <w:pStyle w:val="BodyText"/>
      </w:pPr>
      <w:r>
        <w:t>Values are reported as Effect Size with associated P values in parenthesis (-log10 P). The units of effect size are change in signature score (units of standard deviation) for mutant versus wild type in the case of mutations. For copy numbe</w:t>
      </w:r>
      <w:r>
        <w:t>r changes the effect size is in S.D. units per change in GISTIC2 score.</w:t>
      </w:r>
    </w:p>
    <w:p w14:paraId="6F9D97A2" w14:textId="77777777" w:rsidR="00EB5865" w:rsidRDefault="00BA480A">
      <w:pPr>
        <w:pStyle w:val="BodyText"/>
      </w:pPr>
      <w:r>
        <w:t>Mutations in genes in the RAS/RAF pathway were associated with changes in immune estimates, but, despite the frequency of their occurence in different tumor histologies, we observed as</w:t>
      </w:r>
      <w:r>
        <w:t>sociations in limited tumor types. BRAF V600E mutations were associated with higher T cell and other immune cell estimates in thyroid cancer. (Table 5). Despite the high frequency of BRAF mutations in melanoma, we did not observe assocation of BRAF mutatio</w:t>
      </w:r>
      <w:r>
        <w:t>n with any immune signature there. Among the RAS family members, NRAS mutations were also linked to levels of T cells and Tregs in thyroid cancer. However, the direction of association was reversed from that of the BRAF mutations, with NRAS mutant tumors h</w:t>
      </w:r>
      <w:r>
        <w:t>aving lower estimates of CD8+ T, Treg, and pan-T cells.</w:t>
      </w:r>
    </w:p>
    <w:p w14:paraId="0BCF0CB4" w14:textId="77777777" w:rsidR="00EB5865" w:rsidRDefault="00BA480A">
      <w:pPr>
        <w:pStyle w:val="BodyText"/>
      </w:pPr>
      <w:r>
        <w:rPr>
          <w:b/>
        </w:rPr>
        <w:lastRenderedPageBreak/>
        <w:t>Table 5. Association of RAS/RAF oncogene family member mutations with estimates of immune cell types across TCGA.</w:t>
      </w:r>
    </w:p>
    <w:tbl>
      <w:tblPr>
        <w:tblW w:w="0" w:type="pct"/>
        <w:tblLook w:val="07E0" w:firstRow="1" w:lastRow="1" w:firstColumn="1" w:lastColumn="1" w:noHBand="1" w:noVBand="1"/>
        <w:tblPrChange w:id="759" w:author="Revision" w:date="2017-05-10T13:23:00Z">
          <w:tblPr>
            <w:tblW w:w="0" w:type="pct"/>
            <w:tblLook w:val="07E0" w:firstRow="1" w:lastRow="1" w:firstColumn="1" w:lastColumn="1" w:noHBand="1" w:noVBand="1"/>
          </w:tblPr>
        </w:tblPrChange>
      </w:tblPr>
      <w:tblGrid>
        <w:gridCol w:w="2165"/>
        <w:gridCol w:w="1517"/>
        <w:gridCol w:w="222"/>
        <w:gridCol w:w="222"/>
        <w:gridCol w:w="1482"/>
        <w:gridCol w:w="707"/>
        <w:gridCol w:w="1347"/>
        <w:gridCol w:w="538"/>
        <w:gridCol w:w="538"/>
        <w:gridCol w:w="1383"/>
        <w:gridCol w:w="319"/>
        <w:tblGridChange w:id="760">
          <w:tblGrid>
            <w:gridCol w:w="1137"/>
            <w:gridCol w:w="874"/>
            <w:gridCol w:w="154"/>
            <w:gridCol w:w="782"/>
            <w:gridCol w:w="735"/>
            <w:gridCol w:w="148"/>
            <w:gridCol w:w="74"/>
            <w:gridCol w:w="222"/>
            <w:gridCol w:w="943"/>
            <w:gridCol w:w="539"/>
            <w:gridCol w:w="364"/>
            <w:gridCol w:w="343"/>
            <w:gridCol w:w="628"/>
            <w:gridCol w:w="719"/>
            <w:gridCol w:w="538"/>
            <w:gridCol w:w="538"/>
            <w:gridCol w:w="1383"/>
            <w:gridCol w:w="319"/>
          </w:tblGrid>
        </w:tblGridChange>
      </w:tblGrid>
      <w:tr w:rsidR="00EB5865" w14:paraId="6B7297FB" w14:textId="77777777">
        <w:trPr>
          <w:trPrChange w:id="761" w:author="Revision" w:date="2017-05-10T13:23:00Z">
            <w:trPr>
              <w:gridAfter w:val="0"/>
            </w:trPr>
          </w:trPrChange>
        </w:trPr>
        <w:tc>
          <w:tcPr>
            <w:tcW w:w="0" w:type="auto"/>
            <w:tcBorders>
              <w:bottom w:val="single" w:sz="0" w:space="0" w:color="auto"/>
            </w:tcBorders>
            <w:vAlign w:val="bottom"/>
            <w:tcPrChange w:id="762" w:author="Revision" w:date="2017-05-10T13:23:00Z">
              <w:tcPr>
                <w:tcW w:w="0" w:type="auto"/>
                <w:tcBorders>
                  <w:bottom w:val="single" w:sz="0" w:space="0" w:color="auto"/>
                </w:tcBorders>
                <w:vAlign w:val="bottom"/>
              </w:tcPr>
            </w:tcPrChange>
          </w:tcPr>
          <w:p w14:paraId="212709C5" w14:textId="77777777" w:rsidR="00EB5865" w:rsidRDefault="00BA480A">
            <w:pPr>
              <w:pStyle w:val="Compact"/>
            </w:pPr>
            <w:r>
              <w:t>Variant</w:t>
            </w:r>
          </w:p>
        </w:tc>
        <w:tc>
          <w:tcPr>
            <w:tcW w:w="0" w:type="auto"/>
            <w:gridSpan w:val="3"/>
            <w:tcBorders>
              <w:bottom w:val="single" w:sz="0" w:space="0" w:color="auto"/>
            </w:tcBorders>
            <w:vAlign w:val="bottom"/>
            <w:tcPrChange w:id="763" w:author="Revision" w:date="2017-05-10T13:23:00Z">
              <w:tcPr>
                <w:tcW w:w="0" w:type="auto"/>
                <w:tcBorders>
                  <w:bottom w:val="single" w:sz="0" w:space="0" w:color="auto"/>
                </w:tcBorders>
                <w:vAlign w:val="bottom"/>
              </w:tcPr>
            </w:tcPrChange>
          </w:tcPr>
          <w:p w14:paraId="71AE7CC4" w14:textId="77777777" w:rsidR="00EB5865" w:rsidRDefault="00BA480A">
            <w:pPr>
              <w:pStyle w:val="Compact"/>
            </w:pPr>
            <w:r>
              <w:t>Signature</w:t>
            </w:r>
          </w:p>
        </w:tc>
        <w:tc>
          <w:tcPr>
            <w:tcW w:w="0" w:type="auto"/>
            <w:tcBorders>
              <w:bottom w:val="single" w:sz="0" w:space="0" w:color="auto"/>
            </w:tcBorders>
            <w:vAlign w:val="bottom"/>
            <w:tcPrChange w:id="764" w:author="Revision" w:date="2017-05-10T13:23:00Z">
              <w:tcPr>
                <w:tcW w:w="0" w:type="auto"/>
                <w:gridSpan w:val="2"/>
                <w:tcBorders>
                  <w:bottom w:val="single" w:sz="0" w:space="0" w:color="auto"/>
                </w:tcBorders>
                <w:vAlign w:val="bottom"/>
              </w:tcPr>
            </w:tcPrChange>
          </w:tcPr>
          <w:p w14:paraId="4DF55FDE" w14:textId="77777777" w:rsidR="00EB5865" w:rsidRDefault="00BA480A">
            <w:pPr>
              <w:pStyle w:val="Compact"/>
            </w:pPr>
            <w:r>
              <w:t>Bladder</w:t>
            </w:r>
          </w:p>
        </w:tc>
        <w:tc>
          <w:tcPr>
            <w:tcW w:w="0" w:type="auto"/>
            <w:tcBorders>
              <w:bottom w:val="single" w:sz="0" w:space="0" w:color="auto"/>
            </w:tcBorders>
            <w:vAlign w:val="bottom"/>
            <w:tcPrChange w:id="765" w:author="Revision" w:date="2017-05-10T13:23:00Z">
              <w:tcPr>
                <w:tcW w:w="0" w:type="auto"/>
                <w:gridSpan w:val="2"/>
                <w:tcBorders>
                  <w:bottom w:val="single" w:sz="0" w:space="0" w:color="auto"/>
                </w:tcBorders>
                <w:vAlign w:val="bottom"/>
              </w:tcPr>
            </w:tcPrChange>
          </w:tcPr>
          <w:p w14:paraId="596B9A71" w14:textId="77777777" w:rsidR="00EB5865" w:rsidRDefault="00BA480A">
            <w:pPr>
              <w:pStyle w:val="Compact"/>
            </w:pPr>
            <w:r>
              <w:t>Colon</w:t>
            </w:r>
          </w:p>
        </w:tc>
        <w:tc>
          <w:tcPr>
            <w:tcW w:w="0" w:type="auto"/>
            <w:tcBorders>
              <w:bottom w:val="single" w:sz="0" w:space="0" w:color="auto"/>
            </w:tcBorders>
            <w:cellDel w:id="766" w:author="Revision" w:date="2017-05-10T13:23:00Z"/>
            <w:tcPrChange w:id="767" w:author="Revision" w:date="2017-05-10T13:23:00Z">
              <w:tcPr>
                <w:tcW w:w="0" w:type="auto"/>
                <w:gridSpan w:val="3"/>
                <w:tcBorders>
                  <w:bottom w:val="single" w:sz="0" w:space="0" w:color="auto"/>
                </w:tcBorders>
                <w:vAlign w:val="bottom"/>
                <w:cellDel w:id="768" w:author="Revision" w:date="2017-05-10T13:23:00Z"/>
              </w:tcPr>
            </w:tcPrChange>
          </w:tcPr>
          <w:p w14:paraId="7920D4BB" w14:textId="77777777" w:rsidR="002C2E6B" w:rsidRDefault="002C2E6B">
            <w:pPr>
              <w:pStyle w:val="Compact"/>
              <w:rPr>
                <w:sz w:val="16"/>
                <w:szCs w:val="20"/>
              </w:rPr>
            </w:pPr>
            <w:del w:id="769" w:author="Revision" w:date="2017-05-10T13:23:00Z">
              <w:r>
                <w:delText>Head and Neck</w:delText>
              </w:r>
            </w:del>
          </w:p>
        </w:tc>
        <w:tc>
          <w:tcPr>
            <w:tcW w:w="0" w:type="auto"/>
            <w:gridSpan w:val="2"/>
            <w:tcBorders>
              <w:bottom w:val="single" w:sz="0" w:space="0" w:color="auto"/>
            </w:tcBorders>
            <w:vAlign w:val="bottom"/>
            <w:tcPrChange w:id="770" w:author="Revision" w:date="2017-05-10T13:23:00Z">
              <w:tcPr>
                <w:tcW w:w="0" w:type="auto"/>
                <w:gridSpan w:val="2"/>
                <w:tcBorders>
                  <w:bottom w:val="single" w:sz="0" w:space="0" w:color="auto"/>
                </w:tcBorders>
                <w:vAlign w:val="bottom"/>
              </w:tcPr>
            </w:tcPrChange>
          </w:tcPr>
          <w:p w14:paraId="1010D63E" w14:textId="41F55A82" w:rsidR="00EB5865" w:rsidRDefault="00BA480A">
            <w:pPr>
              <w:pStyle w:val="Compact"/>
            </w:pPr>
            <w:r>
              <w:t>Testicular</w:t>
            </w:r>
          </w:p>
        </w:tc>
        <w:tc>
          <w:tcPr>
            <w:tcW w:w="0" w:type="auto"/>
            <w:gridSpan w:val="2"/>
            <w:tcBorders>
              <w:bottom w:val="single" w:sz="0" w:space="0" w:color="auto"/>
            </w:tcBorders>
            <w:vAlign w:val="bottom"/>
            <w:tcPrChange w:id="771" w:author="Revision" w:date="2017-05-10T13:23:00Z">
              <w:tcPr>
                <w:tcW w:w="0" w:type="auto"/>
                <w:gridSpan w:val="2"/>
                <w:tcBorders>
                  <w:bottom w:val="single" w:sz="0" w:space="0" w:color="auto"/>
                </w:tcBorders>
                <w:vAlign w:val="bottom"/>
              </w:tcPr>
            </w:tcPrChange>
          </w:tcPr>
          <w:p w14:paraId="70F7BF4B" w14:textId="77777777" w:rsidR="00EB5865" w:rsidRDefault="00BA480A">
            <w:pPr>
              <w:pStyle w:val="Compact"/>
            </w:pPr>
            <w:r>
              <w:t>Thyroid</w:t>
            </w:r>
          </w:p>
        </w:tc>
      </w:tr>
      <w:tr w:rsidR="00EB5865" w14:paraId="4AFF42BE" w14:textId="77777777">
        <w:tc>
          <w:tcPr>
            <w:tcW w:w="0" w:type="auto"/>
          </w:tcPr>
          <w:p w14:paraId="263D5C37" w14:textId="77777777" w:rsidR="00EB5865" w:rsidRDefault="00BA480A">
            <w:pPr>
              <w:pStyle w:val="Compact"/>
            </w:pPr>
            <w:r>
              <w:t>BRAF mutant</w:t>
            </w:r>
          </w:p>
        </w:tc>
        <w:tc>
          <w:tcPr>
            <w:tcW w:w="0" w:type="auto"/>
            <w:gridSpan w:val="3"/>
          </w:tcPr>
          <w:p w14:paraId="1B077057" w14:textId="77777777" w:rsidR="00EB5865" w:rsidRDefault="00BA480A">
            <w:pPr>
              <w:pStyle w:val="Compact"/>
            </w:pPr>
            <w:r>
              <w:t>MFm2</w:t>
            </w:r>
          </w:p>
        </w:tc>
        <w:tc>
          <w:tcPr>
            <w:tcW w:w="0" w:type="auto"/>
          </w:tcPr>
          <w:p w14:paraId="076D8297" w14:textId="77777777" w:rsidR="00EB5865" w:rsidRDefault="00EB5865">
            <w:pPr>
              <w:pStyle w:val="Compact"/>
            </w:pPr>
          </w:p>
        </w:tc>
        <w:tc>
          <w:tcPr>
            <w:tcW w:w="0" w:type="auto"/>
            <w:gridSpan w:val="2"/>
          </w:tcPr>
          <w:p w14:paraId="0F378B30" w14:textId="77777777" w:rsidR="00EB5865" w:rsidRDefault="00EB5865">
            <w:pPr>
              <w:pStyle w:val="Compact"/>
            </w:pPr>
          </w:p>
        </w:tc>
        <w:tc>
          <w:tcPr>
            <w:tcW w:w="0" w:type="auto"/>
          </w:tcPr>
          <w:p w14:paraId="60E369FB" w14:textId="77777777" w:rsidR="00EB5865" w:rsidRDefault="00EB5865">
            <w:pPr>
              <w:pStyle w:val="Compact"/>
            </w:pPr>
          </w:p>
        </w:tc>
        <w:tc>
          <w:tcPr>
            <w:tcW w:w="0" w:type="auto"/>
            <w:cellDel w:id="772" w:author="Revision" w:date="2017-05-10T13:23:00Z"/>
          </w:tcPr>
          <w:p w14:paraId="14B48817" w14:textId="77777777" w:rsidR="002A0F03" w:rsidRDefault="002A0F03">
            <w:pPr>
              <w:spacing w:after="120"/>
              <w:jc w:val="both"/>
              <w:rPr>
                <w:sz w:val="20"/>
                <w:szCs w:val="20"/>
              </w:rPr>
            </w:pPr>
          </w:p>
        </w:tc>
        <w:tc>
          <w:tcPr>
            <w:tcW w:w="0" w:type="auto"/>
            <w:gridSpan w:val="2"/>
          </w:tcPr>
          <w:p w14:paraId="0F65AF35" w14:textId="663B02E0" w:rsidR="00EB5865" w:rsidRDefault="00BA480A">
            <w:pPr>
              <w:pStyle w:val="Compact"/>
            </w:pPr>
            <w:r>
              <w:t>0</w:t>
            </w:r>
            <w:r>
              <w:t>.</w:t>
            </w:r>
            <w:del w:id="773" w:author="Revision" w:date="2017-05-10T13:23:00Z">
              <w:r w:rsidR="002C2E6B">
                <w:delText>41 (3.5</w:delText>
              </w:r>
            </w:del>
            <w:ins w:id="774" w:author="Revision" w:date="2017-05-10T13:23:00Z">
              <w:r>
                <w:t>4 (2.7</w:t>
              </w:r>
            </w:ins>
            <w:r>
              <w:t>)</w:t>
            </w:r>
          </w:p>
        </w:tc>
      </w:tr>
      <w:tr w:rsidR="00EB5865" w14:paraId="2D92C071" w14:textId="77777777">
        <w:tc>
          <w:tcPr>
            <w:tcW w:w="0" w:type="auto"/>
          </w:tcPr>
          <w:p w14:paraId="3DB05F98" w14:textId="77777777" w:rsidR="00EB5865" w:rsidRDefault="00BA480A">
            <w:pPr>
              <w:pStyle w:val="Compact"/>
            </w:pPr>
            <w:r>
              <w:t>BRAF mutant</w:t>
            </w:r>
          </w:p>
        </w:tc>
        <w:tc>
          <w:tcPr>
            <w:tcW w:w="0" w:type="auto"/>
            <w:gridSpan w:val="3"/>
          </w:tcPr>
          <w:p w14:paraId="32502BA0" w14:textId="77777777" w:rsidR="00EB5865" w:rsidRDefault="00BA480A">
            <w:pPr>
              <w:pStyle w:val="Compact"/>
            </w:pPr>
            <w:r>
              <w:t>Mono</w:t>
            </w:r>
          </w:p>
        </w:tc>
        <w:tc>
          <w:tcPr>
            <w:tcW w:w="0" w:type="auto"/>
          </w:tcPr>
          <w:p w14:paraId="48A6780F" w14:textId="77777777" w:rsidR="00EB5865" w:rsidRDefault="00EB5865">
            <w:pPr>
              <w:pStyle w:val="Compact"/>
            </w:pPr>
          </w:p>
        </w:tc>
        <w:tc>
          <w:tcPr>
            <w:tcW w:w="0" w:type="auto"/>
            <w:gridSpan w:val="2"/>
          </w:tcPr>
          <w:p w14:paraId="3558B69C" w14:textId="77777777" w:rsidR="00EB5865" w:rsidRDefault="00EB5865">
            <w:pPr>
              <w:pStyle w:val="Compact"/>
            </w:pPr>
          </w:p>
        </w:tc>
        <w:tc>
          <w:tcPr>
            <w:tcW w:w="0" w:type="auto"/>
          </w:tcPr>
          <w:p w14:paraId="27624C60" w14:textId="77777777" w:rsidR="00EB5865" w:rsidRDefault="00EB5865">
            <w:pPr>
              <w:pStyle w:val="Compact"/>
            </w:pPr>
          </w:p>
        </w:tc>
        <w:tc>
          <w:tcPr>
            <w:tcW w:w="0" w:type="auto"/>
            <w:cellDel w:id="775" w:author="Revision" w:date="2017-05-10T13:23:00Z"/>
          </w:tcPr>
          <w:p w14:paraId="5C34798C" w14:textId="77777777" w:rsidR="002A0F03" w:rsidRDefault="002A0F03">
            <w:pPr>
              <w:spacing w:after="120"/>
              <w:jc w:val="both"/>
              <w:rPr>
                <w:sz w:val="20"/>
                <w:szCs w:val="20"/>
              </w:rPr>
            </w:pPr>
          </w:p>
        </w:tc>
        <w:tc>
          <w:tcPr>
            <w:tcW w:w="0" w:type="auto"/>
            <w:gridSpan w:val="2"/>
          </w:tcPr>
          <w:p w14:paraId="0118C037" w14:textId="27A216A0" w:rsidR="00EB5865" w:rsidRDefault="00BA480A">
            <w:pPr>
              <w:pStyle w:val="Compact"/>
            </w:pPr>
            <w:r>
              <w:t>0</w:t>
            </w:r>
            <w:r>
              <w:t>.45 (3.9)</w:t>
            </w:r>
          </w:p>
        </w:tc>
      </w:tr>
      <w:tr w:rsidR="00EB5865" w14:paraId="6ABD50D0" w14:textId="374D6363">
        <w:tc>
          <w:tcPr>
            <w:tcW w:w="0" w:type="auto"/>
          </w:tcPr>
          <w:p w14:paraId="71ED8D4F" w14:textId="77777777" w:rsidR="00EB5865" w:rsidRDefault="00BA480A">
            <w:pPr>
              <w:pStyle w:val="Compact"/>
            </w:pPr>
            <w:r>
              <w:t>BRAF mutant</w:t>
            </w:r>
          </w:p>
        </w:tc>
        <w:tc>
          <w:tcPr>
            <w:tcW w:w="0" w:type="auto"/>
            <w:gridSpan w:val="3"/>
          </w:tcPr>
          <w:p w14:paraId="4153085F" w14:textId="77777777" w:rsidR="00EB5865" w:rsidRDefault="00BA480A">
            <w:pPr>
              <w:pStyle w:val="Compact"/>
            </w:pPr>
            <w:r>
              <w:t>NK</w:t>
            </w:r>
          </w:p>
        </w:tc>
        <w:tc>
          <w:tcPr>
            <w:tcW w:w="0" w:type="auto"/>
          </w:tcPr>
          <w:p w14:paraId="2974FFB3" w14:textId="77777777" w:rsidR="00EB5865" w:rsidRDefault="00EB5865">
            <w:pPr>
              <w:pStyle w:val="Compact"/>
            </w:pPr>
          </w:p>
        </w:tc>
        <w:tc>
          <w:tcPr>
            <w:tcW w:w="0" w:type="auto"/>
            <w:gridSpan w:val="2"/>
          </w:tcPr>
          <w:p w14:paraId="0882520B" w14:textId="211825E5" w:rsidR="00EB5865" w:rsidRDefault="00BA480A">
            <w:pPr>
              <w:pStyle w:val="Compact"/>
            </w:pPr>
            <w:r>
              <w:t>0.58 (1.</w:t>
            </w:r>
            <w:del w:id="776" w:author="Revision" w:date="2017-05-10T13:23:00Z">
              <w:r w:rsidR="002C2E6B">
                <w:delText>5</w:delText>
              </w:r>
            </w:del>
            <w:ins w:id="777" w:author="Revision" w:date="2017-05-10T13:23:00Z">
              <w:r>
                <w:t>4</w:t>
              </w:r>
            </w:ins>
            <w:r>
              <w:t>)</w:t>
            </w:r>
          </w:p>
        </w:tc>
        <w:tc>
          <w:tcPr>
            <w:tcW w:w="0" w:type="auto"/>
            <w:gridSpan w:val="2"/>
          </w:tcPr>
          <w:p w14:paraId="0A922593" w14:textId="77777777" w:rsidR="00EB5865" w:rsidRDefault="00EB5865">
            <w:pPr>
              <w:pStyle w:val="Compact"/>
            </w:pPr>
          </w:p>
        </w:tc>
        <w:tc>
          <w:tcPr>
            <w:tcW w:w="0" w:type="auto"/>
          </w:tcPr>
          <w:p w14:paraId="23B82703" w14:textId="77777777" w:rsidR="00EB5865" w:rsidRDefault="00EB5865">
            <w:pPr>
              <w:pStyle w:val="Compact"/>
            </w:pPr>
          </w:p>
        </w:tc>
        <w:tc>
          <w:tcPr>
            <w:tcW w:w="0" w:type="auto"/>
            <w:cellDel w:id="778" w:author="Revision" w:date="2017-05-10T13:23:00Z"/>
          </w:tcPr>
          <w:p w14:paraId="14536BAF" w14:textId="77777777" w:rsidR="002A0F03" w:rsidRDefault="002A0F03">
            <w:pPr>
              <w:spacing w:after="120"/>
              <w:jc w:val="both"/>
              <w:rPr>
                <w:sz w:val="20"/>
                <w:szCs w:val="20"/>
              </w:rPr>
            </w:pPr>
          </w:p>
        </w:tc>
      </w:tr>
      <w:tr w:rsidR="00EB5865" w14:paraId="2127B371" w14:textId="77777777">
        <w:tc>
          <w:tcPr>
            <w:tcW w:w="0" w:type="auto"/>
          </w:tcPr>
          <w:p w14:paraId="7BD23AA3" w14:textId="77777777" w:rsidR="00EB5865" w:rsidRDefault="00BA480A">
            <w:pPr>
              <w:pStyle w:val="Compact"/>
            </w:pPr>
            <w:r>
              <w:t>BRAF mutant</w:t>
            </w:r>
          </w:p>
        </w:tc>
        <w:tc>
          <w:tcPr>
            <w:tcW w:w="0" w:type="auto"/>
            <w:gridSpan w:val="3"/>
          </w:tcPr>
          <w:p w14:paraId="4B2081D1" w14:textId="77777777" w:rsidR="00EB5865" w:rsidRDefault="00BA480A">
            <w:pPr>
              <w:pStyle w:val="Compact"/>
            </w:pPr>
            <w:r>
              <w:t>NKCD8</w:t>
            </w:r>
          </w:p>
        </w:tc>
        <w:tc>
          <w:tcPr>
            <w:tcW w:w="0" w:type="auto"/>
          </w:tcPr>
          <w:p w14:paraId="3920F97B" w14:textId="77777777" w:rsidR="00EB5865" w:rsidRDefault="00EB5865">
            <w:pPr>
              <w:pStyle w:val="Compact"/>
            </w:pPr>
          </w:p>
        </w:tc>
        <w:tc>
          <w:tcPr>
            <w:tcW w:w="0" w:type="auto"/>
            <w:gridSpan w:val="2"/>
          </w:tcPr>
          <w:p w14:paraId="410FB342" w14:textId="77777777" w:rsidR="00EB5865" w:rsidRDefault="00EB5865">
            <w:pPr>
              <w:pStyle w:val="Compact"/>
            </w:pPr>
          </w:p>
        </w:tc>
        <w:tc>
          <w:tcPr>
            <w:tcW w:w="0" w:type="auto"/>
          </w:tcPr>
          <w:p w14:paraId="125CC113" w14:textId="77777777" w:rsidR="00EB5865" w:rsidRDefault="00EB5865">
            <w:pPr>
              <w:pStyle w:val="Compact"/>
            </w:pPr>
          </w:p>
        </w:tc>
        <w:tc>
          <w:tcPr>
            <w:tcW w:w="0" w:type="auto"/>
            <w:cellDel w:id="779" w:author="Revision" w:date="2017-05-10T13:23:00Z"/>
          </w:tcPr>
          <w:p w14:paraId="2F319B24" w14:textId="77777777" w:rsidR="002A0F03" w:rsidRDefault="002A0F03">
            <w:pPr>
              <w:spacing w:after="120"/>
              <w:jc w:val="both"/>
              <w:rPr>
                <w:sz w:val="20"/>
                <w:szCs w:val="20"/>
              </w:rPr>
            </w:pPr>
          </w:p>
        </w:tc>
        <w:tc>
          <w:tcPr>
            <w:tcW w:w="0" w:type="auto"/>
            <w:gridSpan w:val="2"/>
          </w:tcPr>
          <w:p w14:paraId="0B679E11" w14:textId="1824E4DF" w:rsidR="00EB5865" w:rsidRDefault="00BA480A">
            <w:pPr>
              <w:pStyle w:val="Compact"/>
            </w:pPr>
            <w:r>
              <w:t>-</w:t>
            </w:r>
            <w:r>
              <w:t>0.</w:t>
            </w:r>
            <w:del w:id="780" w:author="Revision" w:date="2017-05-10T13:23:00Z">
              <w:r w:rsidR="002C2E6B">
                <w:delText>42 (6.</w:delText>
              </w:r>
            </w:del>
            <w:ins w:id="781" w:author="Revision" w:date="2017-05-10T13:23:00Z">
              <w:r>
                <w:t>38 (</w:t>
              </w:r>
            </w:ins>
            <w:r>
              <w:t>3</w:t>
            </w:r>
            <w:ins w:id="782" w:author="Revision" w:date="2017-05-10T13:23:00Z">
              <w:r>
                <w:t>.9</w:t>
              </w:r>
            </w:ins>
            <w:r>
              <w:t>)</w:t>
            </w:r>
          </w:p>
        </w:tc>
      </w:tr>
      <w:tr w:rsidR="00EB5865" w14:paraId="541396F5" w14:textId="77777777">
        <w:tc>
          <w:tcPr>
            <w:tcW w:w="0" w:type="auto"/>
          </w:tcPr>
          <w:p w14:paraId="0B1BB18C" w14:textId="77777777" w:rsidR="00EB5865" w:rsidRDefault="00BA480A">
            <w:pPr>
              <w:pStyle w:val="Compact"/>
            </w:pPr>
            <w:r>
              <w:t>BRAF mutant</w:t>
            </w:r>
          </w:p>
        </w:tc>
        <w:tc>
          <w:tcPr>
            <w:tcW w:w="0" w:type="auto"/>
            <w:gridSpan w:val="3"/>
          </w:tcPr>
          <w:p w14:paraId="407703E1" w14:textId="77777777" w:rsidR="00EB5865" w:rsidRDefault="00BA480A">
            <w:pPr>
              <w:pStyle w:val="Compact"/>
            </w:pPr>
            <w:r>
              <w:t>Tcell</w:t>
            </w:r>
          </w:p>
        </w:tc>
        <w:tc>
          <w:tcPr>
            <w:tcW w:w="0" w:type="auto"/>
          </w:tcPr>
          <w:p w14:paraId="30DC952C" w14:textId="77777777" w:rsidR="00EB5865" w:rsidRDefault="00EB5865">
            <w:pPr>
              <w:pStyle w:val="Compact"/>
            </w:pPr>
          </w:p>
        </w:tc>
        <w:tc>
          <w:tcPr>
            <w:tcW w:w="0" w:type="auto"/>
            <w:gridSpan w:val="2"/>
          </w:tcPr>
          <w:p w14:paraId="195388F0" w14:textId="77777777" w:rsidR="00EB5865" w:rsidRDefault="00EB5865">
            <w:pPr>
              <w:pStyle w:val="Compact"/>
            </w:pPr>
          </w:p>
        </w:tc>
        <w:tc>
          <w:tcPr>
            <w:tcW w:w="0" w:type="auto"/>
          </w:tcPr>
          <w:p w14:paraId="34B90B65" w14:textId="77777777" w:rsidR="00EB5865" w:rsidRDefault="00EB5865">
            <w:pPr>
              <w:pStyle w:val="Compact"/>
            </w:pPr>
          </w:p>
        </w:tc>
        <w:tc>
          <w:tcPr>
            <w:tcW w:w="0" w:type="auto"/>
            <w:cellDel w:id="783" w:author="Revision" w:date="2017-05-10T13:23:00Z"/>
          </w:tcPr>
          <w:p w14:paraId="4307B805" w14:textId="77777777" w:rsidR="002A0F03" w:rsidRDefault="002A0F03">
            <w:pPr>
              <w:spacing w:after="120"/>
              <w:jc w:val="both"/>
              <w:rPr>
                <w:sz w:val="20"/>
                <w:szCs w:val="20"/>
              </w:rPr>
            </w:pPr>
          </w:p>
        </w:tc>
        <w:tc>
          <w:tcPr>
            <w:tcW w:w="0" w:type="auto"/>
            <w:gridSpan w:val="2"/>
          </w:tcPr>
          <w:p w14:paraId="39F701FA" w14:textId="7507F4C4" w:rsidR="00EB5865" w:rsidRDefault="00BA480A">
            <w:pPr>
              <w:pStyle w:val="Compact"/>
            </w:pPr>
            <w:r>
              <w:t>0</w:t>
            </w:r>
            <w:r>
              <w:t>.48 (6</w:t>
            </w:r>
            <w:del w:id="784" w:author="Revision" w:date="2017-05-10T13:23:00Z">
              <w:r w:rsidR="002C2E6B">
                <w:delText>.1</w:delText>
              </w:r>
            </w:del>
            <w:r>
              <w:t>)</w:t>
            </w:r>
          </w:p>
        </w:tc>
      </w:tr>
      <w:tr w:rsidR="00EB5865" w14:paraId="61CEB3C8" w14:textId="77777777">
        <w:tc>
          <w:tcPr>
            <w:tcW w:w="0" w:type="auto"/>
          </w:tcPr>
          <w:p w14:paraId="0E930541" w14:textId="77777777" w:rsidR="00EB5865" w:rsidRDefault="00BA480A">
            <w:pPr>
              <w:pStyle w:val="Compact"/>
            </w:pPr>
            <w:r>
              <w:t>BRAF mutant</w:t>
            </w:r>
          </w:p>
        </w:tc>
        <w:tc>
          <w:tcPr>
            <w:tcW w:w="0" w:type="auto"/>
            <w:gridSpan w:val="3"/>
          </w:tcPr>
          <w:p w14:paraId="393D56B2" w14:textId="77777777" w:rsidR="00EB5865" w:rsidRDefault="00BA480A">
            <w:pPr>
              <w:pStyle w:val="Compact"/>
            </w:pPr>
            <w:r>
              <w:t>Treg</w:t>
            </w:r>
          </w:p>
        </w:tc>
        <w:tc>
          <w:tcPr>
            <w:tcW w:w="0" w:type="auto"/>
          </w:tcPr>
          <w:p w14:paraId="0133BA78" w14:textId="77777777" w:rsidR="00EB5865" w:rsidRDefault="00EB5865">
            <w:pPr>
              <w:pStyle w:val="Compact"/>
            </w:pPr>
          </w:p>
        </w:tc>
        <w:tc>
          <w:tcPr>
            <w:tcW w:w="0" w:type="auto"/>
            <w:gridSpan w:val="2"/>
          </w:tcPr>
          <w:p w14:paraId="38852BDE" w14:textId="77777777" w:rsidR="00EB5865" w:rsidRDefault="00EB5865">
            <w:pPr>
              <w:pStyle w:val="Compact"/>
            </w:pPr>
          </w:p>
        </w:tc>
        <w:tc>
          <w:tcPr>
            <w:tcW w:w="0" w:type="auto"/>
          </w:tcPr>
          <w:p w14:paraId="67F0A5CF" w14:textId="77777777" w:rsidR="00EB5865" w:rsidRDefault="00EB5865">
            <w:pPr>
              <w:pStyle w:val="Compact"/>
            </w:pPr>
          </w:p>
        </w:tc>
        <w:tc>
          <w:tcPr>
            <w:tcW w:w="0" w:type="auto"/>
            <w:cellDel w:id="785" w:author="Revision" w:date="2017-05-10T13:23:00Z"/>
          </w:tcPr>
          <w:p w14:paraId="6BBFD093" w14:textId="77777777" w:rsidR="002A0F03" w:rsidRDefault="002A0F03">
            <w:pPr>
              <w:spacing w:after="120"/>
              <w:jc w:val="both"/>
              <w:rPr>
                <w:sz w:val="20"/>
                <w:szCs w:val="20"/>
              </w:rPr>
            </w:pPr>
          </w:p>
        </w:tc>
        <w:tc>
          <w:tcPr>
            <w:tcW w:w="0" w:type="auto"/>
            <w:gridSpan w:val="2"/>
          </w:tcPr>
          <w:p w14:paraId="1615EA6A" w14:textId="4B13C799" w:rsidR="00EB5865" w:rsidRDefault="00BA480A">
            <w:pPr>
              <w:pStyle w:val="Compact"/>
            </w:pPr>
            <w:r>
              <w:t>0</w:t>
            </w:r>
            <w:r>
              <w:t>.</w:t>
            </w:r>
            <w:del w:id="786" w:author="Revision" w:date="2017-05-10T13:23:00Z">
              <w:r w:rsidR="002C2E6B">
                <w:delText>68 (15</w:delText>
              </w:r>
            </w:del>
            <w:ins w:id="787" w:author="Revision" w:date="2017-05-10T13:23:00Z">
              <w:r>
                <w:t>66 (14</w:t>
              </w:r>
            </w:ins>
            <w:r>
              <w:t>.9)</w:t>
            </w:r>
          </w:p>
        </w:tc>
      </w:tr>
      <w:tr w:rsidR="00EB5865" w14:paraId="45F37BD9" w14:textId="77777777">
        <w:tc>
          <w:tcPr>
            <w:tcW w:w="0" w:type="auto"/>
          </w:tcPr>
          <w:p w14:paraId="51D3E03D" w14:textId="77777777" w:rsidR="00EB5865" w:rsidRDefault="00BA480A">
            <w:pPr>
              <w:pStyle w:val="Compact"/>
            </w:pPr>
            <w:r>
              <w:t>BRAF mutant</w:t>
            </w:r>
          </w:p>
        </w:tc>
        <w:tc>
          <w:tcPr>
            <w:tcW w:w="0" w:type="auto"/>
            <w:gridSpan w:val="3"/>
          </w:tcPr>
          <w:p w14:paraId="484E632B" w14:textId="77777777" w:rsidR="00EB5865" w:rsidRDefault="00BA480A">
            <w:pPr>
              <w:pStyle w:val="Compact"/>
            </w:pPr>
            <w:r>
              <w:t>TregCD8</w:t>
            </w:r>
          </w:p>
        </w:tc>
        <w:tc>
          <w:tcPr>
            <w:tcW w:w="0" w:type="auto"/>
          </w:tcPr>
          <w:p w14:paraId="023F4EC1" w14:textId="77777777" w:rsidR="00EB5865" w:rsidRDefault="00EB5865">
            <w:pPr>
              <w:pStyle w:val="Compact"/>
            </w:pPr>
          </w:p>
        </w:tc>
        <w:tc>
          <w:tcPr>
            <w:tcW w:w="0" w:type="auto"/>
            <w:gridSpan w:val="2"/>
          </w:tcPr>
          <w:p w14:paraId="51BCE554" w14:textId="77777777" w:rsidR="00EB5865" w:rsidRDefault="00EB5865">
            <w:pPr>
              <w:pStyle w:val="Compact"/>
            </w:pPr>
          </w:p>
        </w:tc>
        <w:tc>
          <w:tcPr>
            <w:tcW w:w="0" w:type="auto"/>
          </w:tcPr>
          <w:p w14:paraId="56B6AF98" w14:textId="77777777" w:rsidR="00EB5865" w:rsidRDefault="00EB5865">
            <w:pPr>
              <w:pStyle w:val="Compact"/>
            </w:pPr>
          </w:p>
        </w:tc>
        <w:tc>
          <w:tcPr>
            <w:tcW w:w="0" w:type="auto"/>
            <w:cellDel w:id="788" w:author="Revision" w:date="2017-05-10T13:23:00Z"/>
          </w:tcPr>
          <w:p w14:paraId="24F58FD0" w14:textId="77777777" w:rsidR="002A0F03" w:rsidRDefault="002A0F03">
            <w:pPr>
              <w:spacing w:after="120"/>
              <w:jc w:val="both"/>
              <w:rPr>
                <w:sz w:val="20"/>
                <w:szCs w:val="20"/>
              </w:rPr>
            </w:pPr>
          </w:p>
        </w:tc>
        <w:tc>
          <w:tcPr>
            <w:tcW w:w="0" w:type="auto"/>
            <w:gridSpan w:val="2"/>
          </w:tcPr>
          <w:p w14:paraId="397B302A" w14:textId="3E690972" w:rsidR="00EB5865" w:rsidRDefault="00BA480A">
            <w:pPr>
              <w:pStyle w:val="Compact"/>
            </w:pPr>
            <w:r>
              <w:t>0</w:t>
            </w:r>
            <w:r>
              <w:t>.</w:t>
            </w:r>
            <w:del w:id="789" w:author="Revision" w:date="2017-05-10T13:23:00Z">
              <w:r w:rsidR="002C2E6B">
                <w:delText>42 (8</w:delText>
              </w:r>
            </w:del>
            <w:ins w:id="790" w:author="Revision" w:date="2017-05-10T13:23:00Z">
              <w:r>
                <w:t>43 (5.9</w:t>
              </w:r>
            </w:ins>
            <w:r>
              <w:t>)</w:t>
            </w:r>
          </w:p>
        </w:tc>
      </w:tr>
      <w:tr w:rsidR="00EB5865" w14:paraId="7FCB7C5E" w14:textId="77777777">
        <w:tc>
          <w:tcPr>
            <w:tcW w:w="0" w:type="auto"/>
          </w:tcPr>
          <w:p w14:paraId="28E2FD57" w14:textId="77777777" w:rsidR="00EB5865" w:rsidRDefault="00BA480A">
            <w:pPr>
              <w:pStyle w:val="Compact"/>
            </w:pPr>
            <w:r>
              <w:t>BRAF V600E</w:t>
            </w:r>
          </w:p>
        </w:tc>
        <w:tc>
          <w:tcPr>
            <w:tcW w:w="0" w:type="auto"/>
            <w:gridSpan w:val="3"/>
          </w:tcPr>
          <w:p w14:paraId="271DAD5A" w14:textId="77777777" w:rsidR="00EB5865" w:rsidRDefault="00BA480A">
            <w:pPr>
              <w:pStyle w:val="Compact"/>
            </w:pPr>
            <w:r>
              <w:t>MFm2</w:t>
            </w:r>
          </w:p>
        </w:tc>
        <w:tc>
          <w:tcPr>
            <w:tcW w:w="0" w:type="auto"/>
          </w:tcPr>
          <w:p w14:paraId="389018C2" w14:textId="77777777" w:rsidR="00EB5865" w:rsidRDefault="00EB5865">
            <w:pPr>
              <w:pStyle w:val="Compact"/>
            </w:pPr>
          </w:p>
        </w:tc>
        <w:tc>
          <w:tcPr>
            <w:tcW w:w="0" w:type="auto"/>
            <w:gridSpan w:val="2"/>
          </w:tcPr>
          <w:p w14:paraId="0B1293C3" w14:textId="77777777" w:rsidR="00EB5865" w:rsidRDefault="00EB5865">
            <w:pPr>
              <w:pStyle w:val="Compact"/>
            </w:pPr>
          </w:p>
        </w:tc>
        <w:tc>
          <w:tcPr>
            <w:tcW w:w="0" w:type="auto"/>
          </w:tcPr>
          <w:p w14:paraId="62BB45AD" w14:textId="77777777" w:rsidR="00EB5865" w:rsidRDefault="00EB5865">
            <w:pPr>
              <w:pStyle w:val="Compact"/>
            </w:pPr>
          </w:p>
        </w:tc>
        <w:tc>
          <w:tcPr>
            <w:tcW w:w="0" w:type="auto"/>
            <w:cellDel w:id="791" w:author="Revision" w:date="2017-05-10T13:23:00Z"/>
          </w:tcPr>
          <w:p w14:paraId="143666C4" w14:textId="77777777" w:rsidR="002A0F03" w:rsidRDefault="002A0F03">
            <w:pPr>
              <w:spacing w:after="120"/>
              <w:jc w:val="both"/>
              <w:rPr>
                <w:sz w:val="20"/>
                <w:szCs w:val="20"/>
              </w:rPr>
            </w:pPr>
          </w:p>
        </w:tc>
        <w:tc>
          <w:tcPr>
            <w:tcW w:w="0" w:type="auto"/>
            <w:gridSpan w:val="2"/>
          </w:tcPr>
          <w:p w14:paraId="456CF3A3" w14:textId="2237C5C6" w:rsidR="00EB5865" w:rsidRDefault="00BA480A">
            <w:pPr>
              <w:pStyle w:val="Compact"/>
            </w:pPr>
            <w:r>
              <w:t>0</w:t>
            </w:r>
            <w:r>
              <w:t>.</w:t>
            </w:r>
            <w:del w:id="792" w:author="Revision" w:date="2017-05-10T13:23:00Z">
              <w:r w:rsidR="002C2E6B">
                <w:delText>46 (4.2</w:delText>
              </w:r>
            </w:del>
            <w:ins w:id="793" w:author="Revision" w:date="2017-05-10T13:23:00Z">
              <w:r>
                <w:t>45 (3.1</w:t>
              </w:r>
            </w:ins>
            <w:r>
              <w:t>)</w:t>
            </w:r>
          </w:p>
        </w:tc>
      </w:tr>
      <w:tr w:rsidR="00EB5865" w14:paraId="49D24284" w14:textId="77777777">
        <w:tc>
          <w:tcPr>
            <w:tcW w:w="0" w:type="auto"/>
          </w:tcPr>
          <w:p w14:paraId="3C6F1F47" w14:textId="77777777" w:rsidR="00EB5865" w:rsidRDefault="00BA480A">
            <w:pPr>
              <w:pStyle w:val="Compact"/>
            </w:pPr>
            <w:r>
              <w:t>BRAF V600E</w:t>
            </w:r>
          </w:p>
        </w:tc>
        <w:tc>
          <w:tcPr>
            <w:tcW w:w="0" w:type="auto"/>
            <w:gridSpan w:val="3"/>
          </w:tcPr>
          <w:p w14:paraId="0E0FCDD3" w14:textId="77777777" w:rsidR="00EB5865" w:rsidRDefault="00BA480A">
            <w:pPr>
              <w:pStyle w:val="Compact"/>
            </w:pPr>
            <w:r>
              <w:t>Mono</w:t>
            </w:r>
          </w:p>
        </w:tc>
        <w:tc>
          <w:tcPr>
            <w:tcW w:w="0" w:type="auto"/>
          </w:tcPr>
          <w:p w14:paraId="0F57C1C4" w14:textId="77777777" w:rsidR="00EB5865" w:rsidRDefault="00EB5865">
            <w:pPr>
              <w:pStyle w:val="Compact"/>
            </w:pPr>
          </w:p>
        </w:tc>
        <w:tc>
          <w:tcPr>
            <w:tcW w:w="0" w:type="auto"/>
            <w:gridSpan w:val="2"/>
          </w:tcPr>
          <w:p w14:paraId="34B132D4" w14:textId="77777777" w:rsidR="00EB5865" w:rsidRDefault="00EB5865">
            <w:pPr>
              <w:pStyle w:val="Compact"/>
            </w:pPr>
          </w:p>
        </w:tc>
        <w:tc>
          <w:tcPr>
            <w:tcW w:w="0" w:type="auto"/>
          </w:tcPr>
          <w:p w14:paraId="0CF7B274" w14:textId="77777777" w:rsidR="00EB5865" w:rsidRDefault="00EB5865">
            <w:pPr>
              <w:pStyle w:val="Compact"/>
            </w:pPr>
          </w:p>
        </w:tc>
        <w:tc>
          <w:tcPr>
            <w:tcW w:w="0" w:type="auto"/>
            <w:cellDel w:id="794" w:author="Revision" w:date="2017-05-10T13:23:00Z"/>
          </w:tcPr>
          <w:p w14:paraId="100C63E0" w14:textId="77777777" w:rsidR="002A0F03" w:rsidRDefault="002A0F03">
            <w:pPr>
              <w:spacing w:after="120"/>
              <w:jc w:val="both"/>
              <w:rPr>
                <w:sz w:val="20"/>
                <w:szCs w:val="20"/>
              </w:rPr>
            </w:pPr>
          </w:p>
        </w:tc>
        <w:tc>
          <w:tcPr>
            <w:tcW w:w="0" w:type="auto"/>
            <w:gridSpan w:val="2"/>
          </w:tcPr>
          <w:p w14:paraId="1585D1E7" w14:textId="0DAF18D2" w:rsidR="00EB5865" w:rsidRDefault="00BA480A">
            <w:pPr>
              <w:pStyle w:val="Compact"/>
            </w:pPr>
            <w:r>
              <w:t>0</w:t>
            </w:r>
            <w:r>
              <w:t>.54 (5.2)</w:t>
            </w:r>
          </w:p>
        </w:tc>
      </w:tr>
      <w:tr w:rsidR="00EB5865" w14:paraId="494E9D76" w14:textId="77777777">
        <w:tc>
          <w:tcPr>
            <w:tcW w:w="0" w:type="auto"/>
          </w:tcPr>
          <w:p w14:paraId="224E9341" w14:textId="77777777" w:rsidR="00EB5865" w:rsidRDefault="00BA480A">
            <w:pPr>
              <w:pStyle w:val="Compact"/>
            </w:pPr>
            <w:r>
              <w:t>BRAF V600E</w:t>
            </w:r>
          </w:p>
        </w:tc>
        <w:tc>
          <w:tcPr>
            <w:tcW w:w="0" w:type="auto"/>
            <w:gridSpan w:val="3"/>
          </w:tcPr>
          <w:p w14:paraId="3B73DB29" w14:textId="77777777" w:rsidR="00EB5865" w:rsidRDefault="00BA480A">
            <w:pPr>
              <w:pStyle w:val="Compact"/>
            </w:pPr>
            <w:r>
              <w:t>NKCD8</w:t>
            </w:r>
          </w:p>
        </w:tc>
        <w:tc>
          <w:tcPr>
            <w:tcW w:w="0" w:type="auto"/>
          </w:tcPr>
          <w:p w14:paraId="66AB96B9" w14:textId="77777777" w:rsidR="00EB5865" w:rsidRDefault="00EB5865">
            <w:pPr>
              <w:pStyle w:val="Compact"/>
            </w:pPr>
          </w:p>
        </w:tc>
        <w:tc>
          <w:tcPr>
            <w:tcW w:w="0" w:type="auto"/>
            <w:gridSpan w:val="2"/>
          </w:tcPr>
          <w:p w14:paraId="5FC22773" w14:textId="77777777" w:rsidR="00EB5865" w:rsidRDefault="00EB5865">
            <w:pPr>
              <w:pStyle w:val="Compact"/>
            </w:pPr>
          </w:p>
        </w:tc>
        <w:tc>
          <w:tcPr>
            <w:tcW w:w="0" w:type="auto"/>
          </w:tcPr>
          <w:p w14:paraId="3670445D" w14:textId="77777777" w:rsidR="00EB5865" w:rsidRDefault="00EB5865">
            <w:pPr>
              <w:pStyle w:val="Compact"/>
            </w:pPr>
          </w:p>
        </w:tc>
        <w:tc>
          <w:tcPr>
            <w:tcW w:w="0" w:type="auto"/>
            <w:cellDel w:id="795" w:author="Revision" w:date="2017-05-10T13:23:00Z"/>
          </w:tcPr>
          <w:p w14:paraId="4151726D" w14:textId="77777777" w:rsidR="002A0F03" w:rsidRDefault="002A0F03">
            <w:pPr>
              <w:spacing w:after="120"/>
              <w:jc w:val="both"/>
              <w:rPr>
                <w:sz w:val="20"/>
                <w:szCs w:val="20"/>
              </w:rPr>
            </w:pPr>
          </w:p>
        </w:tc>
        <w:tc>
          <w:tcPr>
            <w:tcW w:w="0" w:type="auto"/>
            <w:gridSpan w:val="2"/>
          </w:tcPr>
          <w:p w14:paraId="0BFB789C" w14:textId="7B552113" w:rsidR="00EB5865" w:rsidRDefault="00BA480A">
            <w:pPr>
              <w:pStyle w:val="Compact"/>
            </w:pPr>
            <w:r>
              <w:t>-</w:t>
            </w:r>
            <w:r>
              <w:t>0.</w:t>
            </w:r>
            <w:del w:id="796" w:author="Revision" w:date="2017-05-10T13:23:00Z">
              <w:r w:rsidR="002C2E6B">
                <w:delText>44 (6.5</w:delText>
              </w:r>
            </w:del>
            <w:ins w:id="797" w:author="Revision" w:date="2017-05-10T13:23:00Z">
              <w:r>
                <w:t>37 (3.1</w:t>
              </w:r>
            </w:ins>
            <w:r>
              <w:t>)</w:t>
            </w:r>
          </w:p>
        </w:tc>
      </w:tr>
      <w:tr w:rsidR="00EB5865" w14:paraId="5583A198" w14:textId="77777777">
        <w:tc>
          <w:tcPr>
            <w:tcW w:w="0" w:type="auto"/>
          </w:tcPr>
          <w:p w14:paraId="67FB98D3" w14:textId="77777777" w:rsidR="00EB5865" w:rsidRDefault="00BA480A">
            <w:pPr>
              <w:pStyle w:val="Compact"/>
            </w:pPr>
            <w:r>
              <w:t>BRAF V600E</w:t>
            </w:r>
          </w:p>
        </w:tc>
        <w:tc>
          <w:tcPr>
            <w:tcW w:w="0" w:type="auto"/>
            <w:gridSpan w:val="3"/>
          </w:tcPr>
          <w:p w14:paraId="3A22B224" w14:textId="77777777" w:rsidR="00EB5865" w:rsidRDefault="00BA480A">
            <w:pPr>
              <w:pStyle w:val="Compact"/>
            </w:pPr>
            <w:r>
              <w:t>Tcell</w:t>
            </w:r>
          </w:p>
        </w:tc>
        <w:tc>
          <w:tcPr>
            <w:tcW w:w="0" w:type="auto"/>
          </w:tcPr>
          <w:p w14:paraId="6018E099" w14:textId="77777777" w:rsidR="00EB5865" w:rsidRDefault="00EB5865">
            <w:pPr>
              <w:pStyle w:val="Compact"/>
            </w:pPr>
          </w:p>
        </w:tc>
        <w:tc>
          <w:tcPr>
            <w:tcW w:w="0" w:type="auto"/>
            <w:gridSpan w:val="2"/>
          </w:tcPr>
          <w:p w14:paraId="356D3F66" w14:textId="77777777" w:rsidR="00EB5865" w:rsidRDefault="00EB5865">
            <w:pPr>
              <w:pStyle w:val="Compact"/>
            </w:pPr>
          </w:p>
        </w:tc>
        <w:tc>
          <w:tcPr>
            <w:tcW w:w="0" w:type="auto"/>
          </w:tcPr>
          <w:p w14:paraId="3B260286" w14:textId="77777777" w:rsidR="00EB5865" w:rsidRDefault="00EB5865">
            <w:pPr>
              <w:pStyle w:val="Compact"/>
            </w:pPr>
          </w:p>
        </w:tc>
        <w:tc>
          <w:tcPr>
            <w:tcW w:w="0" w:type="auto"/>
            <w:cellDel w:id="798" w:author="Revision" w:date="2017-05-10T13:23:00Z"/>
          </w:tcPr>
          <w:p w14:paraId="5354DD45" w14:textId="77777777" w:rsidR="002A0F03" w:rsidRDefault="002A0F03">
            <w:pPr>
              <w:spacing w:after="120"/>
              <w:jc w:val="both"/>
              <w:rPr>
                <w:sz w:val="20"/>
                <w:szCs w:val="20"/>
              </w:rPr>
            </w:pPr>
          </w:p>
        </w:tc>
        <w:tc>
          <w:tcPr>
            <w:tcW w:w="0" w:type="auto"/>
            <w:gridSpan w:val="2"/>
          </w:tcPr>
          <w:p w14:paraId="3C3B99AF" w14:textId="5EE6370C" w:rsidR="00EB5865" w:rsidRDefault="00BA480A">
            <w:pPr>
              <w:pStyle w:val="Compact"/>
            </w:pPr>
            <w:r>
              <w:t>0</w:t>
            </w:r>
            <w:r>
              <w:t>.</w:t>
            </w:r>
            <w:del w:id="799" w:author="Revision" w:date="2017-05-10T13:23:00Z">
              <w:r w:rsidR="002C2E6B">
                <w:delText>61</w:delText>
              </w:r>
            </w:del>
            <w:ins w:id="800" w:author="Revision" w:date="2017-05-10T13:23:00Z">
              <w:r>
                <w:t>59</w:t>
              </w:r>
            </w:ins>
            <w:r>
              <w:t xml:space="preserve"> (10.</w:t>
            </w:r>
            <w:del w:id="801" w:author="Revision" w:date="2017-05-10T13:23:00Z">
              <w:r w:rsidR="002C2E6B">
                <w:delText>8</w:delText>
              </w:r>
            </w:del>
            <w:ins w:id="802" w:author="Revision" w:date="2017-05-10T13:23:00Z">
              <w:r>
                <w:t>1</w:t>
              </w:r>
            </w:ins>
            <w:r>
              <w:t>)</w:t>
            </w:r>
          </w:p>
        </w:tc>
      </w:tr>
      <w:tr w:rsidR="00EB5865" w14:paraId="7F233C18" w14:textId="77777777">
        <w:tc>
          <w:tcPr>
            <w:tcW w:w="0" w:type="auto"/>
          </w:tcPr>
          <w:p w14:paraId="35DB27F3" w14:textId="77777777" w:rsidR="00EB5865" w:rsidRDefault="00BA480A">
            <w:pPr>
              <w:pStyle w:val="Compact"/>
            </w:pPr>
            <w:r>
              <w:t>BRAF V600E</w:t>
            </w:r>
          </w:p>
        </w:tc>
        <w:tc>
          <w:tcPr>
            <w:tcW w:w="0" w:type="auto"/>
            <w:gridSpan w:val="3"/>
          </w:tcPr>
          <w:p w14:paraId="3398660D" w14:textId="77777777" w:rsidR="00EB5865" w:rsidRDefault="00BA480A">
            <w:pPr>
              <w:pStyle w:val="Compact"/>
            </w:pPr>
            <w:r>
              <w:t>Treg</w:t>
            </w:r>
          </w:p>
        </w:tc>
        <w:tc>
          <w:tcPr>
            <w:tcW w:w="0" w:type="auto"/>
          </w:tcPr>
          <w:p w14:paraId="788FD337" w14:textId="77777777" w:rsidR="00EB5865" w:rsidRDefault="00EB5865">
            <w:pPr>
              <w:pStyle w:val="Compact"/>
            </w:pPr>
          </w:p>
        </w:tc>
        <w:tc>
          <w:tcPr>
            <w:tcW w:w="0" w:type="auto"/>
            <w:gridSpan w:val="2"/>
          </w:tcPr>
          <w:p w14:paraId="40A6E4A9" w14:textId="77777777" w:rsidR="00EB5865" w:rsidRDefault="00EB5865">
            <w:pPr>
              <w:pStyle w:val="Compact"/>
            </w:pPr>
          </w:p>
        </w:tc>
        <w:tc>
          <w:tcPr>
            <w:tcW w:w="0" w:type="auto"/>
          </w:tcPr>
          <w:p w14:paraId="5D9EEEA6" w14:textId="77777777" w:rsidR="00EB5865" w:rsidRDefault="00EB5865">
            <w:pPr>
              <w:pStyle w:val="Compact"/>
            </w:pPr>
          </w:p>
        </w:tc>
        <w:tc>
          <w:tcPr>
            <w:tcW w:w="0" w:type="auto"/>
            <w:cellDel w:id="803" w:author="Revision" w:date="2017-05-10T13:23:00Z"/>
          </w:tcPr>
          <w:p w14:paraId="35F0F02F" w14:textId="77777777" w:rsidR="002A0F03" w:rsidRDefault="002A0F03">
            <w:pPr>
              <w:spacing w:after="120"/>
              <w:jc w:val="both"/>
              <w:rPr>
                <w:sz w:val="20"/>
                <w:szCs w:val="20"/>
              </w:rPr>
            </w:pPr>
          </w:p>
        </w:tc>
        <w:tc>
          <w:tcPr>
            <w:tcW w:w="0" w:type="auto"/>
            <w:gridSpan w:val="2"/>
          </w:tcPr>
          <w:p w14:paraId="35364C8B" w14:textId="7EFD4A6E" w:rsidR="00EB5865" w:rsidRDefault="00BA480A">
            <w:pPr>
              <w:pStyle w:val="Compact"/>
            </w:pPr>
            <w:r>
              <w:t>0</w:t>
            </w:r>
            <w:r>
              <w:t>.</w:t>
            </w:r>
            <w:del w:id="804" w:author="Revision" w:date="2017-05-10T13:23:00Z">
              <w:r w:rsidR="002C2E6B">
                <w:delText>77 (20.7</w:delText>
              </w:r>
            </w:del>
            <w:ins w:id="805" w:author="Revision" w:date="2017-05-10T13:23:00Z">
              <w:r>
                <w:t>75 (19.8</w:t>
              </w:r>
            </w:ins>
            <w:r>
              <w:t>)</w:t>
            </w:r>
          </w:p>
        </w:tc>
      </w:tr>
      <w:tr w:rsidR="00EB5865" w14:paraId="25947582" w14:textId="77777777">
        <w:tc>
          <w:tcPr>
            <w:tcW w:w="0" w:type="auto"/>
          </w:tcPr>
          <w:p w14:paraId="05C56F7D" w14:textId="77777777" w:rsidR="00EB5865" w:rsidRDefault="00BA480A">
            <w:pPr>
              <w:pStyle w:val="Compact"/>
            </w:pPr>
            <w:r>
              <w:t>BRAF V600E</w:t>
            </w:r>
          </w:p>
        </w:tc>
        <w:tc>
          <w:tcPr>
            <w:tcW w:w="0" w:type="auto"/>
            <w:gridSpan w:val="3"/>
          </w:tcPr>
          <w:p w14:paraId="0252D12D" w14:textId="77777777" w:rsidR="00EB5865" w:rsidRDefault="00BA480A">
            <w:pPr>
              <w:pStyle w:val="Compact"/>
            </w:pPr>
            <w:r>
              <w:t>TregCD8</w:t>
            </w:r>
          </w:p>
        </w:tc>
        <w:tc>
          <w:tcPr>
            <w:tcW w:w="0" w:type="auto"/>
          </w:tcPr>
          <w:p w14:paraId="3E2F58C1" w14:textId="77777777" w:rsidR="00EB5865" w:rsidRDefault="00EB5865">
            <w:pPr>
              <w:pStyle w:val="Compact"/>
            </w:pPr>
          </w:p>
        </w:tc>
        <w:tc>
          <w:tcPr>
            <w:tcW w:w="0" w:type="auto"/>
            <w:gridSpan w:val="2"/>
          </w:tcPr>
          <w:p w14:paraId="396CC0CD" w14:textId="77777777" w:rsidR="00EB5865" w:rsidRDefault="00EB5865">
            <w:pPr>
              <w:pStyle w:val="Compact"/>
            </w:pPr>
          </w:p>
        </w:tc>
        <w:tc>
          <w:tcPr>
            <w:tcW w:w="0" w:type="auto"/>
          </w:tcPr>
          <w:p w14:paraId="1C2D5D67" w14:textId="77777777" w:rsidR="00EB5865" w:rsidRDefault="00EB5865">
            <w:pPr>
              <w:pStyle w:val="Compact"/>
            </w:pPr>
          </w:p>
        </w:tc>
        <w:tc>
          <w:tcPr>
            <w:tcW w:w="0" w:type="auto"/>
            <w:cellDel w:id="806" w:author="Revision" w:date="2017-05-10T13:23:00Z"/>
          </w:tcPr>
          <w:p w14:paraId="590D6335" w14:textId="77777777" w:rsidR="002A0F03" w:rsidRDefault="002A0F03">
            <w:pPr>
              <w:spacing w:after="120"/>
              <w:jc w:val="both"/>
              <w:rPr>
                <w:sz w:val="20"/>
                <w:szCs w:val="20"/>
              </w:rPr>
            </w:pPr>
          </w:p>
        </w:tc>
        <w:tc>
          <w:tcPr>
            <w:tcW w:w="0" w:type="auto"/>
            <w:gridSpan w:val="2"/>
          </w:tcPr>
          <w:p w14:paraId="13650599" w14:textId="4E243813" w:rsidR="00EB5865" w:rsidRDefault="00BA480A">
            <w:pPr>
              <w:pStyle w:val="Compact"/>
            </w:pPr>
            <w:r>
              <w:t>0</w:t>
            </w:r>
            <w:r>
              <w:t>.</w:t>
            </w:r>
            <w:del w:id="807" w:author="Revision" w:date="2017-05-10T13:23:00Z">
              <w:r w:rsidR="002C2E6B">
                <w:delText>44 (8.5</w:delText>
              </w:r>
            </w:del>
            <w:ins w:id="808" w:author="Revision" w:date="2017-05-10T13:23:00Z">
              <w:r>
                <w:t>49 (7.9</w:t>
              </w:r>
            </w:ins>
            <w:r>
              <w:t>)</w:t>
            </w:r>
          </w:p>
        </w:tc>
      </w:tr>
      <w:tr w:rsidR="00EB5865" w14:paraId="29A13C1A" w14:textId="77777777">
        <w:tc>
          <w:tcPr>
            <w:tcW w:w="0" w:type="auto"/>
          </w:tcPr>
          <w:p w14:paraId="4B6CB52C" w14:textId="5E881D2C" w:rsidR="00EB5865" w:rsidRDefault="00BA480A">
            <w:pPr>
              <w:pStyle w:val="Compact"/>
            </w:pPr>
            <w:moveToRangeStart w:id="809" w:author="Revision" w:date="2017-05-10T13:23:00Z" w:name="move482185930"/>
            <w:moveTo w:id="810" w:author="Revision" w:date="2017-05-10T13:23:00Z">
              <w:r>
                <w:t>KRAS G12V</w:t>
              </w:r>
            </w:moveTo>
            <w:moveToRangeEnd w:id="809"/>
            <w:del w:id="811" w:author="Revision" w:date="2017-05-10T13:23:00Z">
              <w:r w:rsidR="002C2E6B">
                <w:delText>HRAS mutant</w:delText>
              </w:r>
            </w:del>
          </w:p>
        </w:tc>
        <w:tc>
          <w:tcPr>
            <w:tcW w:w="0" w:type="auto"/>
          </w:tcPr>
          <w:p w14:paraId="246F34A0" w14:textId="26D40CE2" w:rsidR="00EB5865" w:rsidRDefault="00BA480A">
            <w:pPr>
              <w:pStyle w:val="Compact"/>
            </w:pPr>
            <w:ins w:id="812" w:author="Revision" w:date="2017-05-10T13:23:00Z">
              <w:r>
                <w:t>MFm2</w:t>
              </w:r>
            </w:ins>
            <w:moveFromRangeStart w:id="813" w:author="Revision" w:date="2017-05-10T13:23:00Z" w:name="move482185925"/>
            <w:moveFrom w:id="814" w:author="Revision" w:date="2017-05-10T13:23:00Z">
              <w:r>
                <w:t>TregCD8</w:t>
              </w:r>
            </w:moveFrom>
            <w:moveFromRangeEnd w:id="813"/>
          </w:p>
        </w:tc>
        <w:tc>
          <w:tcPr>
            <w:tcW w:w="0" w:type="auto"/>
            <w:cellDel w:id="815" w:author="Revision" w:date="2017-05-10T13:23:00Z"/>
          </w:tcPr>
          <w:p w14:paraId="0A041F45" w14:textId="77777777" w:rsidR="002A0F03" w:rsidRDefault="002A0F03">
            <w:pPr>
              <w:spacing w:after="120"/>
              <w:jc w:val="both"/>
              <w:rPr>
                <w:sz w:val="20"/>
                <w:szCs w:val="20"/>
              </w:rPr>
            </w:pPr>
          </w:p>
        </w:tc>
        <w:tc>
          <w:tcPr>
            <w:tcW w:w="0" w:type="auto"/>
            <w:cellDel w:id="816" w:author="Revision" w:date="2017-05-10T13:23:00Z"/>
          </w:tcPr>
          <w:p w14:paraId="5B304AEB" w14:textId="77777777" w:rsidR="002A0F03" w:rsidRDefault="002A0F03">
            <w:pPr>
              <w:spacing w:after="120"/>
              <w:jc w:val="both"/>
              <w:rPr>
                <w:sz w:val="20"/>
                <w:szCs w:val="20"/>
              </w:rPr>
            </w:pPr>
          </w:p>
        </w:tc>
        <w:tc>
          <w:tcPr>
            <w:tcW w:w="0" w:type="auto"/>
          </w:tcPr>
          <w:p w14:paraId="59429738" w14:textId="22C99447" w:rsidR="00EB5865" w:rsidRDefault="00BA480A">
            <w:pPr>
              <w:pStyle w:val="Compact"/>
            </w:pPr>
            <w:r>
              <w:t>-</w:t>
            </w:r>
            <w:del w:id="817" w:author="Revision" w:date="2017-05-10T13:23:00Z">
              <w:r w:rsidR="002C2E6B">
                <w:delText>0.55 (</w:delText>
              </w:r>
            </w:del>
            <w:r>
              <w:t>2</w:t>
            </w:r>
            <w:ins w:id="818" w:author="Revision" w:date="2017-05-10T13:23:00Z">
              <w:r>
                <w:t>.81 (2.8</w:t>
              </w:r>
            </w:ins>
            <w:r>
              <w:t>)</w:t>
            </w:r>
          </w:p>
        </w:tc>
        <w:tc>
          <w:tcPr>
            <w:tcW w:w="0" w:type="auto"/>
            <w:gridSpan w:val="2"/>
          </w:tcPr>
          <w:p w14:paraId="6AB028EA" w14:textId="77777777" w:rsidR="00EB5865" w:rsidRDefault="00EB5865">
            <w:pPr>
              <w:pStyle w:val="Compact"/>
            </w:pPr>
          </w:p>
        </w:tc>
        <w:tc>
          <w:tcPr>
            <w:tcW w:w="0" w:type="auto"/>
            <w:gridSpan w:val="2"/>
          </w:tcPr>
          <w:p w14:paraId="031E9697" w14:textId="77777777" w:rsidR="00EB5865" w:rsidRDefault="00EB5865">
            <w:pPr>
              <w:pStyle w:val="Compact"/>
            </w:pPr>
          </w:p>
        </w:tc>
        <w:tc>
          <w:tcPr>
            <w:tcW w:w="0" w:type="auto"/>
            <w:gridSpan w:val="2"/>
            <w:cellIns w:id="819" w:author="Revision" w:date="2017-05-10T13:23:00Z"/>
          </w:tcPr>
          <w:p w14:paraId="4783E2D1" w14:textId="77777777" w:rsidR="00EB5865" w:rsidRDefault="00EB5865">
            <w:pPr>
              <w:pStyle w:val="Compact"/>
            </w:pPr>
          </w:p>
        </w:tc>
      </w:tr>
      <w:tr w:rsidR="00EB5865" w14:paraId="15AEAEE6" w14:textId="53A20471">
        <w:tc>
          <w:tcPr>
            <w:tcW w:w="0" w:type="auto"/>
          </w:tcPr>
          <w:p w14:paraId="298B8990" w14:textId="2A4A3EDC" w:rsidR="00EB5865" w:rsidRDefault="00BA480A">
            <w:pPr>
              <w:pStyle w:val="Compact"/>
            </w:pPr>
            <w:ins w:id="820" w:author="Revision" w:date="2017-05-10T13:23:00Z">
              <w:r>
                <w:t>NRAS mutant</w:t>
              </w:r>
            </w:ins>
            <w:moveFromRangeStart w:id="821" w:author="Revision" w:date="2017-05-10T13:23:00Z" w:name="move482185930"/>
            <w:moveFrom w:id="822" w:author="Revision" w:date="2017-05-10T13:23:00Z">
              <w:r>
                <w:t>KRAS G12V</w:t>
              </w:r>
            </w:moveFrom>
            <w:moveFromRangeEnd w:id="821"/>
          </w:p>
        </w:tc>
        <w:tc>
          <w:tcPr>
            <w:tcW w:w="0" w:type="auto"/>
            <w:gridSpan w:val="3"/>
          </w:tcPr>
          <w:p w14:paraId="6929242A" w14:textId="7D5A5A4E" w:rsidR="00EB5865" w:rsidRDefault="00BA480A">
            <w:pPr>
              <w:pStyle w:val="Compact"/>
            </w:pPr>
            <w:moveToRangeStart w:id="823" w:author="Revision" w:date="2017-05-10T13:23:00Z" w:name="move482185922"/>
            <w:moveTo w:id="824" w:author="Revision" w:date="2017-05-10T13:23:00Z">
              <w:r>
                <w:t>Bcell</w:t>
              </w:r>
            </w:moveTo>
            <w:moveFromRangeStart w:id="825" w:author="Revision" w:date="2017-05-10T13:23:00Z" w:name="move482185929"/>
            <w:moveToRangeEnd w:id="823"/>
            <w:moveFrom w:id="826" w:author="Revision" w:date="2017-05-10T13:23:00Z">
              <w:r>
                <w:t>MFm2</w:t>
              </w:r>
            </w:moveFrom>
            <w:moveFromRangeEnd w:id="825"/>
          </w:p>
        </w:tc>
        <w:tc>
          <w:tcPr>
            <w:tcW w:w="0" w:type="auto"/>
          </w:tcPr>
          <w:p w14:paraId="6A5D4AB4" w14:textId="0E47611E" w:rsidR="00EB5865" w:rsidRDefault="002C2E6B">
            <w:pPr>
              <w:pStyle w:val="Compact"/>
            </w:pPr>
            <w:del w:id="827" w:author="Revision" w:date="2017-05-10T13:23:00Z">
              <w:r>
                <w:delText>-2.61 (2.3)</w:delText>
              </w:r>
            </w:del>
          </w:p>
        </w:tc>
        <w:tc>
          <w:tcPr>
            <w:tcW w:w="0" w:type="auto"/>
            <w:gridSpan w:val="2"/>
          </w:tcPr>
          <w:p w14:paraId="1807C75D" w14:textId="77777777" w:rsidR="00EB5865" w:rsidRDefault="00EB5865">
            <w:pPr>
              <w:pStyle w:val="Compact"/>
            </w:pPr>
          </w:p>
        </w:tc>
        <w:tc>
          <w:tcPr>
            <w:tcW w:w="0" w:type="auto"/>
            <w:gridSpan w:val="2"/>
          </w:tcPr>
          <w:p w14:paraId="7D780ACE" w14:textId="77777777" w:rsidR="00EB5865" w:rsidRDefault="00EB5865">
            <w:pPr>
              <w:pStyle w:val="Compact"/>
            </w:pPr>
          </w:p>
        </w:tc>
        <w:tc>
          <w:tcPr>
            <w:tcW w:w="0" w:type="auto"/>
          </w:tcPr>
          <w:p w14:paraId="014380BE" w14:textId="77777777" w:rsidR="00EB5865" w:rsidRDefault="00BA480A">
            <w:pPr>
              <w:pStyle w:val="Compact"/>
            </w:pPr>
            <w:ins w:id="828" w:author="Revision" w:date="2017-05-10T13:23:00Z">
              <w:r>
                <w:t>-0.8 (3.7)</w:t>
              </w:r>
            </w:ins>
          </w:p>
        </w:tc>
        <w:tc>
          <w:tcPr>
            <w:tcW w:w="0" w:type="auto"/>
            <w:cellDel w:id="829" w:author="Revision" w:date="2017-05-10T13:23:00Z"/>
          </w:tcPr>
          <w:p w14:paraId="5C2C43B5" w14:textId="77777777" w:rsidR="002A0F03" w:rsidRDefault="002A0F03">
            <w:pPr>
              <w:spacing w:after="120"/>
              <w:jc w:val="both"/>
              <w:rPr>
                <w:sz w:val="20"/>
                <w:szCs w:val="20"/>
              </w:rPr>
            </w:pPr>
          </w:p>
        </w:tc>
      </w:tr>
      <w:tr w:rsidR="00EB5865" w14:paraId="1716FB59" w14:textId="77777777">
        <w:tc>
          <w:tcPr>
            <w:tcW w:w="0" w:type="auto"/>
          </w:tcPr>
          <w:p w14:paraId="69787808" w14:textId="77777777" w:rsidR="00EB5865" w:rsidRDefault="00BA480A">
            <w:pPr>
              <w:pStyle w:val="Compact"/>
            </w:pPr>
            <w:r>
              <w:t>NRAS mutant</w:t>
            </w:r>
          </w:p>
        </w:tc>
        <w:tc>
          <w:tcPr>
            <w:tcW w:w="0" w:type="auto"/>
            <w:gridSpan w:val="3"/>
          </w:tcPr>
          <w:p w14:paraId="4DA1C560" w14:textId="26048F8B" w:rsidR="00EB5865" w:rsidRDefault="00BA480A">
            <w:pPr>
              <w:pStyle w:val="Compact"/>
            </w:pPr>
            <w:moveToRangeStart w:id="830" w:author="Revision" w:date="2017-05-10T13:23:00Z" w:name="move482185921"/>
            <w:moveTo w:id="831" w:author="Revision" w:date="2017-05-10T13:23:00Z">
              <w:r>
                <w:t>Tcell</w:t>
              </w:r>
            </w:moveTo>
            <w:moveToRangeEnd w:id="830"/>
            <w:del w:id="832" w:author="Revision" w:date="2017-05-10T13:23:00Z">
              <w:r w:rsidR="002C2E6B">
                <w:delText>TCD8</w:delText>
              </w:r>
            </w:del>
          </w:p>
        </w:tc>
        <w:tc>
          <w:tcPr>
            <w:tcW w:w="0" w:type="auto"/>
          </w:tcPr>
          <w:p w14:paraId="521DDCC6" w14:textId="77777777" w:rsidR="00EB5865" w:rsidRDefault="00EB5865">
            <w:pPr>
              <w:pStyle w:val="Compact"/>
            </w:pPr>
          </w:p>
        </w:tc>
        <w:tc>
          <w:tcPr>
            <w:tcW w:w="0" w:type="auto"/>
            <w:gridSpan w:val="2"/>
          </w:tcPr>
          <w:p w14:paraId="5EAB7D28" w14:textId="77777777" w:rsidR="00EB5865" w:rsidRDefault="00EB5865">
            <w:pPr>
              <w:pStyle w:val="Compact"/>
            </w:pPr>
          </w:p>
        </w:tc>
        <w:tc>
          <w:tcPr>
            <w:tcW w:w="0" w:type="auto"/>
          </w:tcPr>
          <w:p w14:paraId="73ED5094" w14:textId="77777777" w:rsidR="00EB5865" w:rsidRDefault="00EB5865">
            <w:pPr>
              <w:pStyle w:val="Compact"/>
            </w:pPr>
          </w:p>
        </w:tc>
        <w:tc>
          <w:tcPr>
            <w:tcW w:w="0" w:type="auto"/>
            <w:cellDel w:id="833" w:author="Revision" w:date="2017-05-10T13:23:00Z"/>
          </w:tcPr>
          <w:p w14:paraId="5DD9DB6B" w14:textId="77777777" w:rsidR="002A0F03" w:rsidRDefault="002A0F03">
            <w:pPr>
              <w:spacing w:after="120"/>
              <w:jc w:val="both"/>
              <w:rPr>
                <w:sz w:val="20"/>
                <w:szCs w:val="20"/>
              </w:rPr>
            </w:pPr>
          </w:p>
        </w:tc>
        <w:tc>
          <w:tcPr>
            <w:tcW w:w="0" w:type="auto"/>
            <w:gridSpan w:val="2"/>
          </w:tcPr>
          <w:p w14:paraId="723930ED" w14:textId="39941852" w:rsidR="00EB5865" w:rsidRDefault="00BA480A">
            <w:pPr>
              <w:pStyle w:val="Compact"/>
            </w:pPr>
            <w:r>
              <w:t>-</w:t>
            </w:r>
            <w:r>
              <w:t>0.</w:t>
            </w:r>
            <w:del w:id="834" w:author="Revision" w:date="2017-05-10T13:23:00Z">
              <w:r w:rsidR="002C2E6B">
                <w:delText>67 (1.9</w:delText>
              </w:r>
            </w:del>
            <w:ins w:id="835" w:author="Revision" w:date="2017-05-10T13:23:00Z">
              <w:r>
                <w:t>82 (4.7</w:t>
              </w:r>
            </w:ins>
            <w:r>
              <w:t>)</w:t>
            </w:r>
          </w:p>
        </w:tc>
      </w:tr>
      <w:tr w:rsidR="00EB5865" w14:paraId="5A8C39A6" w14:textId="77777777">
        <w:tc>
          <w:tcPr>
            <w:tcW w:w="0" w:type="auto"/>
          </w:tcPr>
          <w:p w14:paraId="67B53390" w14:textId="77777777" w:rsidR="00EB5865" w:rsidRDefault="00BA480A">
            <w:pPr>
              <w:pStyle w:val="Compact"/>
            </w:pPr>
            <w:r>
              <w:t>NRAS mutant</w:t>
            </w:r>
          </w:p>
        </w:tc>
        <w:tc>
          <w:tcPr>
            <w:tcW w:w="0" w:type="auto"/>
            <w:gridSpan w:val="3"/>
          </w:tcPr>
          <w:p w14:paraId="2D87F7ED" w14:textId="0175E646" w:rsidR="00EB5865" w:rsidRDefault="002C2E6B">
            <w:pPr>
              <w:pStyle w:val="Compact"/>
            </w:pPr>
            <w:del w:id="836" w:author="Revision" w:date="2017-05-10T13:23:00Z">
              <w:r>
                <w:delText>Tcell</w:delText>
              </w:r>
            </w:del>
            <w:ins w:id="837" w:author="Revision" w:date="2017-05-10T13:23:00Z">
              <w:r w:rsidR="00BA480A">
                <w:t>Treg</w:t>
              </w:r>
            </w:ins>
          </w:p>
        </w:tc>
        <w:tc>
          <w:tcPr>
            <w:tcW w:w="0" w:type="auto"/>
          </w:tcPr>
          <w:p w14:paraId="543F060E" w14:textId="77777777" w:rsidR="00EB5865" w:rsidRDefault="00EB5865">
            <w:pPr>
              <w:pStyle w:val="Compact"/>
            </w:pPr>
          </w:p>
        </w:tc>
        <w:tc>
          <w:tcPr>
            <w:tcW w:w="0" w:type="auto"/>
            <w:gridSpan w:val="2"/>
          </w:tcPr>
          <w:p w14:paraId="10D82174" w14:textId="77777777" w:rsidR="00EB5865" w:rsidRDefault="00EB5865">
            <w:pPr>
              <w:pStyle w:val="Compact"/>
            </w:pPr>
          </w:p>
        </w:tc>
        <w:tc>
          <w:tcPr>
            <w:tcW w:w="0" w:type="auto"/>
          </w:tcPr>
          <w:p w14:paraId="4E8814DD" w14:textId="77777777" w:rsidR="00EB5865" w:rsidRDefault="00EB5865">
            <w:pPr>
              <w:pStyle w:val="Compact"/>
            </w:pPr>
          </w:p>
        </w:tc>
        <w:tc>
          <w:tcPr>
            <w:tcW w:w="0" w:type="auto"/>
            <w:cellDel w:id="838" w:author="Revision" w:date="2017-05-10T13:23:00Z"/>
          </w:tcPr>
          <w:p w14:paraId="56C1C8E1" w14:textId="77777777" w:rsidR="002A0F03" w:rsidRDefault="002A0F03">
            <w:pPr>
              <w:spacing w:after="120"/>
              <w:jc w:val="both"/>
              <w:rPr>
                <w:sz w:val="20"/>
                <w:szCs w:val="20"/>
              </w:rPr>
            </w:pPr>
          </w:p>
        </w:tc>
        <w:tc>
          <w:tcPr>
            <w:tcW w:w="0" w:type="auto"/>
            <w:gridSpan w:val="2"/>
          </w:tcPr>
          <w:p w14:paraId="55954531" w14:textId="35222006" w:rsidR="00EB5865" w:rsidRDefault="00BA480A">
            <w:pPr>
              <w:pStyle w:val="Compact"/>
            </w:pPr>
            <w:r>
              <w:t>-</w:t>
            </w:r>
            <w:r>
              <w:t>0.</w:t>
            </w:r>
            <w:del w:id="839" w:author="Revision" w:date="2017-05-10T13:23:00Z">
              <w:r w:rsidR="002C2E6B">
                <w:delText>83 (4.7</w:delText>
              </w:r>
            </w:del>
            <w:ins w:id="840" w:author="Revision" w:date="2017-05-10T13:23:00Z">
              <w:r>
                <w:t>74 (3.6</w:t>
              </w:r>
            </w:ins>
            <w:r>
              <w:t>)</w:t>
            </w:r>
          </w:p>
        </w:tc>
      </w:tr>
      <w:tr w:rsidR="00EB5865" w14:paraId="76A93215" w14:textId="77777777">
        <w:tc>
          <w:tcPr>
            <w:tcW w:w="0" w:type="auto"/>
          </w:tcPr>
          <w:p w14:paraId="508C6EC5" w14:textId="793367F5" w:rsidR="00EB5865" w:rsidRDefault="00BA480A">
            <w:pPr>
              <w:pStyle w:val="Compact"/>
            </w:pPr>
            <w:r>
              <w:t xml:space="preserve">NRAS </w:t>
            </w:r>
            <w:del w:id="841" w:author="Revision" w:date="2017-05-10T13:23:00Z">
              <w:r w:rsidR="002C2E6B">
                <w:delText>mutant</w:delText>
              </w:r>
            </w:del>
            <w:ins w:id="842" w:author="Revision" w:date="2017-05-10T13:23:00Z">
              <w:r>
                <w:t>Q61R</w:t>
              </w:r>
            </w:ins>
          </w:p>
        </w:tc>
        <w:tc>
          <w:tcPr>
            <w:tcW w:w="0" w:type="auto"/>
            <w:gridSpan w:val="3"/>
          </w:tcPr>
          <w:p w14:paraId="368250C3" w14:textId="442823C8" w:rsidR="00EB5865" w:rsidRDefault="002C2E6B">
            <w:pPr>
              <w:pStyle w:val="Compact"/>
            </w:pPr>
            <w:del w:id="843" w:author="Revision" w:date="2017-05-10T13:23:00Z">
              <w:r>
                <w:delText>Treg</w:delText>
              </w:r>
            </w:del>
            <w:ins w:id="844" w:author="Revision" w:date="2017-05-10T13:23:00Z">
              <w:r w:rsidR="00BA480A">
                <w:t>Bcell</w:t>
              </w:r>
            </w:ins>
          </w:p>
        </w:tc>
        <w:tc>
          <w:tcPr>
            <w:tcW w:w="0" w:type="auto"/>
          </w:tcPr>
          <w:p w14:paraId="40611079" w14:textId="77777777" w:rsidR="00EB5865" w:rsidRDefault="00EB5865">
            <w:pPr>
              <w:pStyle w:val="Compact"/>
            </w:pPr>
          </w:p>
        </w:tc>
        <w:tc>
          <w:tcPr>
            <w:tcW w:w="0" w:type="auto"/>
            <w:gridSpan w:val="2"/>
          </w:tcPr>
          <w:p w14:paraId="66C1BE4F" w14:textId="77777777" w:rsidR="00EB5865" w:rsidRDefault="00EB5865">
            <w:pPr>
              <w:pStyle w:val="Compact"/>
            </w:pPr>
          </w:p>
        </w:tc>
        <w:tc>
          <w:tcPr>
            <w:tcW w:w="0" w:type="auto"/>
          </w:tcPr>
          <w:p w14:paraId="31AEBA10" w14:textId="77777777" w:rsidR="00EB5865" w:rsidRDefault="00EB5865">
            <w:pPr>
              <w:pStyle w:val="Compact"/>
            </w:pPr>
          </w:p>
        </w:tc>
        <w:tc>
          <w:tcPr>
            <w:tcW w:w="0" w:type="auto"/>
            <w:cellDel w:id="845" w:author="Revision" w:date="2017-05-10T13:23:00Z"/>
          </w:tcPr>
          <w:p w14:paraId="7D91DC65" w14:textId="77777777" w:rsidR="002A0F03" w:rsidRDefault="002A0F03">
            <w:pPr>
              <w:spacing w:after="120"/>
              <w:jc w:val="both"/>
              <w:rPr>
                <w:sz w:val="20"/>
                <w:szCs w:val="20"/>
              </w:rPr>
            </w:pPr>
          </w:p>
        </w:tc>
        <w:tc>
          <w:tcPr>
            <w:tcW w:w="0" w:type="auto"/>
            <w:gridSpan w:val="2"/>
          </w:tcPr>
          <w:p w14:paraId="1724B7BB" w14:textId="150C091C" w:rsidR="00EB5865" w:rsidRDefault="00BA480A">
            <w:pPr>
              <w:pStyle w:val="Compact"/>
            </w:pPr>
            <w:r>
              <w:t>-</w:t>
            </w:r>
            <w:r>
              <w:t>0.</w:t>
            </w:r>
            <w:del w:id="846" w:author="Revision" w:date="2017-05-10T13:23:00Z">
              <w:r w:rsidR="002C2E6B">
                <w:delText>84 (5.6</w:delText>
              </w:r>
            </w:del>
            <w:ins w:id="847" w:author="Revision" w:date="2017-05-10T13:23:00Z">
              <w:r>
                <w:t>81 (2.2</w:t>
              </w:r>
            </w:ins>
            <w:r>
              <w:t>)</w:t>
            </w:r>
          </w:p>
        </w:tc>
      </w:tr>
      <w:tr w:rsidR="00EB5865" w14:paraId="03FE3351" w14:textId="77777777">
        <w:tc>
          <w:tcPr>
            <w:tcW w:w="0" w:type="auto"/>
          </w:tcPr>
          <w:p w14:paraId="53F355D3" w14:textId="77777777" w:rsidR="00EB5865" w:rsidRDefault="00BA480A">
            <w:pPr>
              <w:pStyle w:val="Compact"/>
            </w:pPr>
            <w:r>
              <w:t>NRAS Q61R</w:t>
            </w:r>
          </w:p>
        </w:tc>
        <w:tc>
          <w:tcPr>
            <w:tcW w:w="0" w:type="auto"/>
            <w:gridSpan w:val="3"/>
          </w:tcPr>
          <w:p w14:paraId="393065C8" w14:textId="77777777" w:rsidR="00EB5865" w:rsidRDefault="00BA480A">
            <w:pPr>
              <w:pStyle w:val="Compact"/>
            </w:pPr>
            <w:r>
              <w:t>NK</w:t>
            </w:r>
          </w:p>
        </w:tc>
        <w:tc>
          <w:tcPr>
            <w:tcW w:w="0" w:type="auto"/>
          </w:tcPr>
          <w:p w14:paraId="10BD733D" w14:textId="77777777" w:rsidR="00EB5865" w:rsidRDefault="00EB5865">
            <w:pPr>
              <w:pStyle w:val="Compact"/>
            </w:pPr>
          </w:p>
        </w:tc>
        <w:tc>
          <w:tcPr>
            <w:tcW w:w="0" w:type="auto"/>
          </w:tcPr>
          <w:p w14:paraId="4EFAACDF" w14:textId="77777777" w:rsidR="00EB5865" w:rsidRDefault="00EB5865">
            <w:pPr>
              <w:pStyle w:val="Compact"/>
            </w:pPr>
          </w:p>
        </w:tc>
        <w:tc>
          <w:tcPr>
            <w:tcW w:w="0" w:type="auto"/>
            <w:cellDel w:id="848" w:author="Revision" w:date="2017-05-10T13:23:00Z"/>
          </w:tcPr>
          <w:p w14:paraId="470D25A3" w14:textId="77777777" w:rsidR="002A0F03" w:rsidRDefault="002A0F03">
            <w:pPr>
              <w:spacing w:after="120"/>
              <w:jc w:val="both"/>
              <w:rPr>
                <w:sz w:val="20"/>
                <w:szCs w:val="20"/>
              </w:rPr>
            </w:pPr>
          </w:p>
        </w:tc>
        <w:tc>
          <w:tcPr>
            <w:tcW w:w="0" w:type="auto"/>
            <w:gridSpan w:val="2"/>
          </w:tcPr>
          <w:p w14:paraId="01C6CC52" w14:textId="7730D982" w:rsidR="00EB5865" w:rsidRDefault="00BA480A">
            <w:pPr>
              <w:pStyle w:val="Compact"/>
            </w:pPr>
            <w:r>
              <w:t>1</w:t>
            </w:r>
            <w:r>
              <w:t>.64 (2.4)</w:t>
            </w:r>
          </w:p>
        </w:tc>
        <w:tc>
          <w:tcPr>
            <w:tcW w:w="0" w:type="auto"/>
            <w:gridSpan w:val="2"/>
          </w:tcPr>
          <w:p w14:paraId="42990915" w14:textId="77777777" w:rsidR="00EB5865" w:rsidRDefault="00EB5865">
            <w:pPr>
              <w:pStyle w:val="Compact"/>
            </w:pPr>
          </w:p>
        </w:tc>
      </w:tr>
      <w:tr w:rsidR="00EB5865" w14:paraId="146233C3" w14:textId="77777777">
        <w:tc>
          <w:tcPr>
            <w:tcW w:w="0" w:type="auto"/>
          </w:tcPr>
          <w:p w14:paraId="4A0355E2" w14:textId="77777777" w:rsidR="00EB5865" w:rsidRDefault="00BA480A">
            <w:pPr>
              <w:pStyle w:val="Compact"/>
            </w:pPr>
            <w:r>
              <w:t>NRAS Q61R</w:t>
            </w:r>
          </w:p>
        </w:tc>
        <w:tc>
          <w:tcPr>
            <w:tcW w:w="0" w:type="auto"/>
            <w:gridSpan w:val="3"/>
          </w:tcPr>
          <w:p w14:paraId="7D02A66D" w14:textId="77777777" w:rsidR="00EB5865" w:rsidRDefault="00BA480A">
            <w:pPr>
              <w:pStyle w:val="Compact"/>
            </w:pPr>
            <w:r>
              <w:t>Tcell</w:t>
            </w:r>
          </w:p>
        </w:tc>
        <w:tc>
          <w:tcPr>
            <w:tcW w:w="0" w:type="auto"/>
          </w:tcPr>
          <w:p w14:paraId="69B78FF1" w14:textId="77777777" w:rsidR="00EB5865" w:rsidRDefault="00EB5865">
            <w:pPr>
              <w:pStyle w:val="Compact"/>
            </w:pPr>
          </w:p>
        </w:tc>
        <w:tc>
          <w:tcPr>
            <w:tcW w:w="0" w:type="auto"/>
            <w:gridSpan w:val="2"/>
          </w:tcPr>
          <w:p w14:paraId="421A0391" w14:textId="77777777" w:rsidR="00EB5865" w:rsidRDefault="00EB5865">
            <w:pPr>
              <w:pStyle w:val="Compact"/>
            </w:pPr>
          </w:p>
        </w:tc>
        <w:tc>
          <w:tcPr>
            <w:tcW w:w="0" w:type="auto"/>
          </w:tcPr>
          <w:p w14:paraId="7B07A48B" w14:textId="77777777" w:rsidR="00EB5865" w:rsidRDefault="00EB5865">
            <w:pPr>
              <w:pStyle w:val="Compact"/>
            </w:pPr>
          </w:p>
        </w:tc>
        <w:tc>
          <w:tcPr>
            <w:tcW w:w="0" w:type="auto"/>
            <w:cellDel w:id="849" w:author="Revision" w:date="2017-05-10T13:23:00Z"/>
          </w:tcPr>
          <w:p w14:paraId="21F641CE" w14:textId="77777777" w:rsidR="002A0F03" w:rsidRDefault="002A0F03">
            <w:pPr>
              <w:spacing w:after="120"/>
              <w:jc w:val="both"/>
              <w:rPr>
                <w:sz w:val="20"/>
                <w:szCs w:val="20"/>
              </w:rPr>
            </w:pPr>
          </w:p>
        </w:tc>
        <w:tc>
          <w:tcPr>
            <w:tcW w:w="0" w:type="auto"/>
            <w:gridSpan w:val="2"/>
          </w:tcPr>
          <w:p w14:paraId="6F4064A6" w14:textId="6AD28A8F" w:rsidR="00EB5865" w:rsidRDefault="00BA480A">
            <w:pPr>
              <w:pStyle w:val="Compact"/>
            </w:pPr>
            <w:r>
              <w:t>-</w:t>
            </w:r>
            <w:r>
              <w:t>0.</w:t>
            </w:r>
            <w:del w:id="850" w:author="Revision" w:date="2017-05-10T13:23:00Z">
              <w:r w:rsidR="002C2E6B">
                <w:delText>83 (3.1</w:delText>
              </w:r>
            </w:del>
            <w:ins w:id="851" w:author="Revision" w:date="2017-05-10T13:23:00Z">
              <w:r>
                <w:t>82 (2.8</w:t>
              </w:r>
            </w:ins>
            <w:r>
              <w:t>)</w:t>
            </w:r>
          </w:p>
        </w:tc>
      </w:tr>
      <w:tr w:rsidR="00EB5865" w14:paraId="73AA98FE" w14:textId="77777777">
        <w:tc>
          <w:tcPr>
            <w:tcW w:w="0" w:type="auto"/>
          </w:tcPr>
          <w:p w14:paraId="16687245" w14:textId="77777777" w:rsidR="00EB5865" w:rsidRDefault="00BA480A">
            <w:pPr>
              <w:pStyle w:val="Compact"/>
            </w:pPr>
            <w:r>
              <w:t>NRAS Q61R</w:t>
            </w:r>
          </w:p>
        </w:tc>
        <w:tc>
          <w:tcPr>
            <w:tcW w:w="0" w:type="auto"/>
            <w:gridSpan w:val="3"/>
          </w:tcPr>
          <w:p w14:paraId="3FF47DE9" w14:textId="77777777" w:rsidR="00EB5865" w:rsidRDefault="00BA480A">
            <w:pPr>
              <w:pStyle w:val="Compact"/>
            </w:pPr>
            <w:r>
              <w:t>Treg</w:t>
            </w:r>
          </w:p>
        </w:tc>
        <w:tc>
          <w:tcPr>
            <w:tcW w:w="0" w:type="auto"/>
          </w:tcPr>
          <w:p w14:paraId="218F1A01" w14:textId="77777777" w:rsidR="00EB5865" w:rsidRDefault="00EB5865">
            <w:pPr>
              <w:pStyle w:val="Compact"/>
            </w:pPr>
          </w:p>
        </w:tc>
        <w:tc>
          <w:tcPr>
            <w:tcW w:w="0" w:type="auto"/>
            <w:gridSpan w:val="2"/>
          </w:tcPr>
          <w:p w14:paraId="09E56159" w14:textId="77777777" w:rsidR="00EB5865" w:rsidRDefault="00EB5865">
            <w:pPr>
              <w:pStyle w:val="Compact"/>
            </w:pPr>
          </w:p>
        </w:tc>
        <w:tc>
          <w:tcPr>
            <w:tcW w:w="0" w:type="auto"/>
          </w:tcPr>
          <w:p w14:paraId="3FD443A9" w14:textId="77777777" w:rsidR="00EB5865" w:rsidRDefault="00EB5865">
            <w:pPr>
              <w:pStyle w:val="Compact"/>
            </w:pPr>
          </w:p>
        </w:tc>
        <w:tc>
          <w:tcPr>
            <w:tcW w:w="0" w:type="auto"/>
            <w:cellDel w:id="852" w:author="Revision" w:date="2017-05-10T13:23:00Z"/>
          </w:tcPr>
          <w:p w14:paraId="1890B604" w14:textId="77777777" w:rsidR="002A0F03" w:rsidRDefault="002A0F03">
            <w:pPr>
              <w:spacing w:after="120"/>
              <w:jc w:val="both"/>
              <w:rPr>
                <w:sz w:val="20"/>
                <w:szCs w:val="20"/>
              </w:rPr>
            </w:pPr>
          </w:p>
        </w:tc>
        <w:tc>
          <w:tcPr>
            <w:tcW w:w="0" w:type="auto"/>
            <w:gridSpan w:val="2"/>
          </w:tcPr>
          <w:p w14:paraId="4D348A4D" w14:textId="1D32D71E" w:rsidR="00EB5865" w:rsidRDefault="00BA480A">
            <w:pPr>
              <w:pStyle w:val="Compact"/>
            </w:pPr>
            <w:r>
              <w:t>-</w:t>
            </w:r>
            <w:r>
              <w:t>0.</w:t>
            </w:r>
            <w:del w:id="853" w:author="Revision" w:date="2017-05-10T13:23:00Z">
              <w:r w:rsidR="002C2E6B">
                <w:delText>74</w:delText>
              </w:r>
            </w:del>
            <w:ins w:id="854" w:author="Revision" w:date="2017-05-10T13:23:00Z">
              <w:r>
                <w:t>7</w:t>
              </w:r>
            </w:ins>
            <w:r>
              <w:t xml:space="preserve"> (2.</w:t>
            </w:r>
            <w:del w:id="855" w:author="Revision" w:date="2017-05-10T13:23:00Z">
              <w:r w:rsidR="002C2E6B">
                <w:delText>7</w:delText>
              </w:r>
            </w:del>
            <w:ins w:id="856" w:author="Revision" w:date="2017-05-10T13:23:00Z">
              <w:r>
                <w:t>2</w:t>
              </w:r>
            </w:ins>
            <w:r>
              <w:t>)</w:t>
            </w:r>
          </w:p>
        </w:tc>
      </w:tr>
    </w:tbl>
    <w:p w14:paraId="72BC2D20" w14:textId="77777777" w:rsidR="00EB5865" w:rsidRDefault="00BA480A">
      <w:pPr>
        <w:pStyle w:val="BodyText"/>
      </w:pPr>
      <w:r>
        <w:t xml:space="preserve">Values are reported as Effect Size with associated P values in parenthesis (-log10 P). The units of effect </w:t>
      </w:r>
      <w:r>
        <w:t>size are change in signature score (units of standard deviation) for mutant versus wild type.</w:t>
      </w:r>
    </w:p>
    <w:p w14:paraId="381C1159" w14:textId="52A38B7C" w:rsidR="00EB5865" w:rsidRDefault="00BA480A">
      <w:pPr>
        <w:pStyle w:val="BodyText"/>
      </w:pPr>
      <w:r>
        <w:t>Mutations in the PIK3CA oncogene were associated with higher estimates of CD8+ T cells and NK cells, along with decreased Treg/CD8 ratios, across multiple tumor t</w:t>
      </w:r>
      <w:r>
        <w:t>ypes (Table 6). We observed association with both gene-level mutation calls as well as position-specific mutations, many of which have been characterized as activating mutations in PIK3CA[</w:t>
      </w:r>
      <w:del w:id="857" w:author="Revision" w:date="2017-05-10T13:23:00Z">
        <w:r w:rsidR="002C2E6B">
          <w:delText>29</w:delText>
        </w:r>
      </w:del>
      <w:ins w:id="858" w:author="Revision" w:date="2017-05-10T13:23:00Z">
        <w:r>
          <w:t>30</w:t>
        </w:r>
      </w:ins>
      <w:r>
        <w:t xml:space="preserve">]. Mutations in FGFR3 were associated with decreased estimates of </w:t>
      </w:r>
      <w:r>
        <w:t>multiple immune infiltrate types in bladder cancer and increased NK cell estimates in head and neck cancer (Table 7 and Fig 5D). Many of the FGFR3 mutations introduce cysteines into the receptor that result in covalent dimerization and activation of the re</w:t>
      </w:r>
      <w:r>
        <w:t>ceptor[</w:t>
      </w:r>
      <w:del w:id="859" w:author="Revision" w:date="2017-05-10T13:23:00Z">
        <w:r w:rsidR="002C2E6B">
          <w:delText>30</w:delText>
        </w:r>
      </w:del>
      <w:ins w:id="860" w:author="Revision" w:date="2017-05-10T13:23:00Z">
        <w:r>
          <w:t>31</w:t>
        </w:r>
      </w:ins>
      <w:r>
        <w:t>] while others are reported to inhibit receptor internalization and enhance signalling[</w:t>
      </w:r>
      <w:del w:id="861" w:author="Revision" w:date="2017-05-10T13:23:00Z">
        <w:r w:rsidR="002C2E6B">
          <w:delText>31</w:delText>
        </w:r>
      </w:del>
      <w:ins w:id="862" w:author="Revision" w:date="2017-05-10T13:23:00Z">
        <w:r>
          <w:t>32</w:t>
        </w:r>
      </w:ins>
      <w:r>
        <w:t>].</w:t>
      </w:r>
    </w:p>
    <w:p w14:paraId="27D24C64" w14:textId="77777777" w:rsidR="00EB5865" w:rsidRDefault="00BA480A">
      <w:pPr>
        <w:pStyle w:val="BodyText"/>
      </w:pPr>
      <w:r>
        <w:rPr>
          <w:b/>
        </w:rPr>
        <w:t>Table 6. Relationship of PIK3CA oncogene mutations with estimates of immune cell types across TCGA.</w:t>
      </w:r>
    </w:p>
    <w:tbl>
      <w:tblPr>
        <w:tblW w:w="0" w:type="pct"/>
        <w:tblLook w:val="07E0" w:firstRow="1" w:lastRow="1" w:firstColumn="1" w:lastColumn="1" w:noHBand="1" w:noVBand="1"/>
        <w:tblPrChange w:id="863" w:author="Revision" w:date="2017-05-10T13:23:00Z">
          <w:tblPr>
            <w:tblW w:w="0" w:type="pct"/>
            <w:tblLook w:val="07E0" w:firstRow="1" w:lastRow="1" w:firstColumn="1" w:lastColumn="1" w:noHBand="1" w:noVBand="1"/>
          </w:tblPr>
        </w:tblPrChange>
      </w:tblPr>
      <w:tblGrid>
        <w:gridCol w:w="2129"/>
        <w:gridCol w:w="1038"/>
        <w:gridCol w:w="1584"/>
        <w:gridCol w:w="462"/>
        <w:gridCol w:w="724"/>
        <w:gridCol w:w="667"/>
        <w:tblGridChange w:id="864">
          <w:tblGrid>
            <w:gridCol w:w="1747"/>
            <w:gridCol w:w="382"/>
            <w:gridCol w:w="492"/>
            <w:gridCol w:w="546"/>
            <w:gridCol w:w="791"/>
            <w:gridCol w:w="793"/>
            <w:gridCol w:w="212"/>
            <w:gridCol w:w="250"/>
            <w:gridCol w:w="724"/>
            <w:gridCol w:w="667"/>
          </w:tblGrid>
        </w:tblGridChange>
      </w:tblGrid>
      <w:tr w:rsidR="00EB5865" w14:paraId="5DF5FBC5" w14:textId="77777777">
        <w:trPr>
          <w:trPrChange w:id="865" w:author="Revision" w:date="2017-05-10T13:23:00Z">
            <w:trPr>
              <w:gridAfter w:val="0"/>
            </w:trPr>
          </w:trPrChange>
        </w:trPr>
        <w:tc>
          <w:tcPr>
            <w:tcW w:w="0" w:type="auto"/>
            <w:tcBorders>
              <w:bottom w:val="single" w:sz="0" w:space="0" w:color="auto"/>
            </w:tcBorders>
            <w:vAlign w:val="bottom"/>
            <w:tcPrChange w:id="866" w:author="Revision" w:date="2017-05-10T13:23:00Z">
              <w:tcPr>
                <w:tcW w:w="0" w:type="auto"/>
                <w:tcBorders>
                  <w:bottom w:val="single" w:sz="0" w:space="0" w:color="auto"/>
                </w:tcBorders>
                <w:vAlign w:val="bottom"/>
              </w:tcPr>
            </w:tcPrChange>
          </w:tcPr>
          <w:p w14:paraId="49C94FA0" w14:textId="77777777" w:rsidR="00EB5865" w:rsidRDefault="00BA480A" w:rsidP="00F1122E">
            <w:pPr>
              <w:pStyle w:val="Compact"/>
            </w:pPr>
            <w:r>
              <w:lastRenderedPageBreak/>
              <w:t>Cohort</w:t>
            </w:r>
          </w:p>
        </w:tc>
        <w:tc>
          <w:tcPr>
            <w:tcW w:w="0" w:type="auto"/>
            <w:tcBorders>
              <w:bottom w:val="single" w:sz="0" w:space="0" w:color="auto"/>
            </w:tcBorders>
            <w:vAlign w:val="bottom"/>
            <w:tcPrChange w:id="867" w:author="Revision" w:date="2017-05-10T13:23:00Z">
              <w:tcPr>
                <w:tcW w:w="0" w:type="auto"/>
                <w:gridSpan w:val="2"/>
                <w:tcBorders>
                  <w:bottom w:val="single" w:sz="0" w:space="0" w:color="auto"/>
                </w:tcBorders>
                <w:vAlign w:val="bottom"/>
              </w:tcPr>
            </w:tcPrChange>
          </w:tcPr>
          <w:p w14:paraId="4B0088E9" w14:textId="77777777" w:rsidR="00EB5865" w:rsidRDefault="00BA480A">
            <w:pPr>
              <w:pStyle w:val="Compact"/>
              <w:pPrChange w:id="868" w:author="Revision" w:date="2017-05-10T13:23:00Z">
                <w:pPr>
                  <w:pStyle w:val="Compact"/>
                  <w:jc w:val="left"/>
                </w:pPr>
              </w:pPrChange>
            </w:pPr>
            <w:r>
              <w:t>Signature</w:t>
            </w:r>
          </w:p>
        </w:tc>
        <w:tc>
          <w:tcPr>
            <w:tcW w:w="0" w:type="auto"/>
            <w:gridSpan w:val="2"/>
            <w:tcBorders>
              <w:bottom w:val="single" w:sz="0" w:space="0" w:color="auto"/>
            </w:tcBorders>
            <w:vAlign w:val="bottom"/>
            <w:tcPrChange w:id="869" w:author="Revision" w:date="2017-05-10T13:23:00Z">
              <w:tcPr>
                <w:tcW w:w="0" w:type="auto"/>
                <w:gridSpan w:val="2"/>
                <w:tcBorders>
                  <w:bottom w:val="single" w:sz="0" w:space="0" w:color="auto"/>
                </w:tcBorders>
                <w:vAlign w:val="bottom"/>
              </w:tcPr>
            </w:tcPrChange>
          </w:tcPr>
          <w:p w14:paraId="6E91400A" w14:textId="77777777" w:rsidR="00EB5865" w:rsidRDefault="00BA480A">
            <w:pPr>
              <w:pStyle w:val="Compact"/>
              <w:pPrChange w:id="870" w:author="Revision" w:date="2017-05-10T13:23:00Z">
                <w:pPr>
                  <w:pStyle w:val="Compact"/>
                  <w:jc w:val="left"/>
                </w:pPr>
              </w:pPrChange>
            </w:pPr>
            <w:r>
              <w:t>Variant</w:t>
            </w:r>
          </w:p>
        </w:tc>
        <w:tc>
          <w:tcPr>
            <w:tcW w:w="0" w:type="auto"/>
            <w:gridSpan w:val="2"/>
            <w:tcBorders>
              <w:bottom w:val="single" w:sz="0" w:space="0" w:color="auto"/>
            </w:tcBorders>
            <w:vAlign w:val="bottom"/>
            <w:tcPrChange w:id="871" w:author="Revision" w:date="2017-05-10T13:23:00Z">
              <w:tcPr>
                <w:tcW w:w="0" w:type="auto"/>
                <w:gridSpan w:val="2"/>
                <w:tcBorders>
                  <w:bottom w:val="single" w:sz="0" w:space="0" w:color="auto"/>
                </w:tcBorders>
                <w:vAlign w:val="bottom"/>
              </w:tcPr>
            </w:tcPrChange>
          </w:tcPr>
          <w:p w14:paraId="5552A0F7" w14:textId="77777777" w:rsidR="00EB5865" w:rsidRDefault="00BA480A">
            <w:pPr>
              <w:pStyle w:val="Compact"/>
              <w:pPrChange w:id="872" w:author="Revision" w:date="2017-05-10T13:23:00Z">
                <w:pPr>
                  <w:pStyle w:val="Compact"/>
                  <w:jc w:val="left"/>
                </w:pPr>
              </w:pPrChange>
            </w:pPr>
            <w:r>
              <w:t>Association</w:t>
            </w:r>
          </w:p>
        </w:tc>
      </w:tr>
      <w:tr w:rsidR="002A0F03" w14:paraId="43A1FBB1" w14:textId="77777777">
        <w:trPr>
          <w:gridAfter w:val="1"/>
          <w:del w:id="873" w:author="Revision" w:date="2017-05-10T13:23:00Z"/>
        </w:trPr>
        <w:tc>
          <w:tcPr>
            <w:tcW w:w="0" w:type="auto"/>
          </w:tcPr>
          <w:p w14:paraId="672AFCDF" w14:textId="77777777" w:rsidR="002A0F03" w:rsidRDefault="002C2E6B">
            <w:pPr>
              <w:pStyle w:val="Compact"/>
              <w:rPr>
                <w:del w:id="874" w:author="Revision" w:date="2017-05-10T13:23:00Z"/>
              </w:rPr>
            </w:pPr>
            <w:del w:id="875" w:author="Revision" w:date="2017-05-10T13:23:00Z">
              <w:r>
                <w:delText>Breast (Basal)</w:delText>
              </w:r>
            </w:del>
          </w:p>
        </w:tc>
        <w:tc>
          <w:tcPr>
            <w:tcW w:w="0" w:type="auto"/>
          </w:tcPr>
          <w:p w14:paraId="7733D545" w14:textId="77777777" w:rsidR="002A0F03" w:rsidRDefault="002C2E6B">
            <w:pPr>
              <w:pStyle w:val="Compact"/>
              <w:rPr>
                <w:del w:id="876" w:author="Revision" w:date="2017-05-10T13:23:00Z"/>
              </w:rPr>
            </w:pPr>
            <w:del w:id="877" w:author="Revision" w:date="2017-05-10T13:23:00Z">
              <w:r>
                <w:delText>TregCD8</w:delText>
              </w:r>
            </w:del>
          </w:p>
        </w:tc>
        <w:tc>
          <w:tcPr>
            <w:tcW w:w="0" w:type="auto"/>
          </w:tcPr>
          <w:p w14:paraId="1A89A53D" w14:textId="77777777" w:rsidR="002A0F03" w:rsidRDefault="002C2E6B">
            <w:pPr>
              <w:pStyle w:val="Compact"/>
              <w:rPr>
                <w:del w:id="878" w:author="Revision" w:date="2017-05-10T13:23:00Z"/>
              </w:rPr>
            </w:pPr>
            <w:del w:id="879" w:author="Revision" w:date="2017-05-10T13:23:00Z">
              <w:r>
                <w:delText>PIK3CA M1004I</w:delText>
              </w:r>
            </w:del>
          </w:p>
        </w:tc>
        <w:tc>
          <w:tcPr>
            <w:tcW w:w="0" w:type="auto"/>
            <w:gridSpan w:val="2"/>
          </w:tcPr>
          <w:p w14:paraId="2D94E1AA" w14:textId="77777777" w:rsidR="002A0F03" w:rsidRDefault="002C2E6B">
            <w:pPr>
              <w:pStyle w:val="Compact"/>
              <w:rPr>
                <w:del w:id="880" w:author="Revision" w:date="2017-05-10T13:23:00Z"/>
              </w:rPr>
            </w:pPr>
            <w:del w:id="881" w:author="Revision" w:date="2017-05-10T13:23:00Z">
              <w:r>
                <w:delText>-2.39 (1.9)</w:delText>
              </w:r>
            </w:del>
          </w:p>
        </w:tc>
      </w:tr>
      <w:tr w:rsidR="00EB5865" w14:paraId="21F4A76B" w14:textId="77777777">
        <w:trPr>
          <w:trPrChange w:id="882" w:author="Revision" w:date="2017-05-10T13:23:00Z">
            <w:trPr>
              <w:gridAfter w:val="0"/>
            </w:trPr>
          </w:trPrChange>
        </w:trPr>
        <w:tc>
          <w:tcPr>
            <w:tcW w:w="0" w:type="auto"/>
            <w:tcPrChange w:id="883" w:author="Revision" w:date="2017-05-10T13:23:00Z">
              <w:tcPr>
                <w:tcW w:w="0" w:type="auto"/>
              </w:tcPr>
            </w:tcPrChange>
          </w:tcPr>
          <w:p w14:paraId="40C89ED1" w14:textId="77777777" w:rsidR="00EB5865" w:rsidRDefault="00BA480A" w:rsidP="00F1122E">
            <w:pPr>
              <w:pStyle w:val="Compact"/>
            </w:pPr>
            <w:r>
              <w:t>Breast Cancer</w:t>
            </w:r>
          </w:p>
        </w:tc>
        <w:tc>
          <w:tcPr>
            <w:tcW w:w="0" w:type="auto"/>
            <w:tcPrChange w:id="884" w:author="Revision" w:date="2017-05-10T13:23:00Z">
              <w:tcPr>
                <w:tcW w:w="0" w:type="auto"/>
                <w:gridSpan w:val="2"/>
              </w:tcPr>
            </w:tcPrChange>
          </w:tcPr>
          <w:p w14:paraId="6B818121" w14:textId="77777777" w:rsidR="00EB5865" w:rsidRDefault="00BA480A">
            <w:pPr>
              <w:pStyle w:val="Compact"/>
              <w:pPrChange w:id="885" w:author="Revision" w:date="2017-05-10T13:23:00Z">
                <w:pPr>
                  <w:pStyle w:val="Compact"/>
                  <w:jc w:val="left"/>
                </w:pPr>
              </w:pPrChange>
            </w:pPr>
            <w:r>
              <w:t>NK</w:t>
            </w:r>
          </w:p>
        </w:tc>
        <w:tc>
          <w:tcPr>
            <w:tcW w:w="0" w:type="auto"/>
            <w:gridSpan w:val="2"/>
            <w:tcPrChange w:id="886" w:author="Revision" w:date="2017-05-10T13:23:00Z">
              <w:tcPr>
                <w:tcW w:w="0" w:type="auto"/>
                <w:gridSpan w:val="2"/>
              </w:tcPr>
            </w:tcPrChange>
          </w:tcPr>
          <w:p w14:paraId="6243BA95" w14:textId="77777777" w:rsidR="00EB5865" w:rsidRDefault="00BA480A">
            <w:pPr>
              <w:pStyle w:val="Compact"/>
              <w:pPrChange w:id="887" w:author="Revision" w:date="2017-05-10T13:23:00Z">
                <w:pPr>
                  <w:pStyle w:val="Compact"/>
                  <w:jc w:val="left"/>
                </w:pPr>
              </w:pPrChange>
            </w:pPr>
            <w:r>
              <w:t>PIK3CA E81K</w:t>
            </w:r>
          </w:p>
        </w:tc>
        <w:tc>
          <w:tcPr>
            <w:tcW w:w="0" w:type="auto"/>
            <w:gridSpan w:val="2"/>
            <w:tcPrChange w:id="888" w:author="Revision" w:date="2017-05-10T13:23:00Z">
              <w:tcPr>
                <w:tcW w:w="0" w:type="auto"/>
                <w:gridSpan w:val="2"/>
              </w:tcPr>
            </w:tcPrChange>
          </w:tcPr>
          <w:p w14:paraId="5B59E009" w14:textId="77777777" w:rsidR="00EB5865" w:rsidRDefault="00BA480A">
            <w:pPr>
              <w:pStyle w:val="Compact"/>
              <w:pPrChange w:id="889" w:author="Revision" w:date="2017-05-10T13:23:00Z">
                <w:pPr>
                  <w:pStyle w:val="Compact"/>
                  <w:jc w:val="left"/>
                </w:pPr>
              </w:pPrChange>
            </w:pPr>
            <w:r>
              <w:t>2.43 (2.4)</w:t>
            </w:r>
          </w:p>
        </w:tc>
      </w:tr>
      <w:tr w:rsidR="00EB5865" w14:paraId="26198993" w14:textId="77777777">
        <w:trPr>
          <w:trPrChange w:id="890" w:author="Revision" w:date="2017-05-10T13:23:00Z">
            <w:trPr>
              <w:gridAfter w:val="0"/>
            </w:trPr>
          </w:trPrChange>
        </w:trPr>
        <w:tc>
          <w:tcPr>
            <w:tcW w:w="0" w:type="auto"/>
            <w:tcPrChange w:id="891" w:author="Revision" w:date="2017-05-10T13:23:00Z">
              <w:tcPr>
                <w:tcW w:w="0" w:type="auto"/>
              </w:tcPr>
            </w:tcPrChange>
          </w:tcPr>
          <w:p w14:paraId="41C767CC" w14:textId="77777777" w:rsidR="00EB5865" w:rsidRDefault="00BA480A" w:rsidP="00F1122E">
            <w:pPr>
              <w:pStyle w:val="Compact"/>
            </w:pPr>
            <w:r>
              <w:t>Cervical Cancer</w:t>
            </w:r>
          </w:p>
        </w:tc>
        <w:tc>
          <w:tcPr>
            <w:tcW w:w="0" w:type="auto"/>
            <w:tcPrChange w:id="892" w:author="Revision" w:date="2017-05-10T13:23:00Z">
              <w:tcPr>
                <w:tcW w:w="0" w:type="auto"/>
                <w:gridSpan w:val="2"/>
              </w:tcPr>
            </w:tcPrChange>
          </w:tcPr>
          <w:p w14:paraId="19E5D23B" w14:textId="77777777" w:rsidR="00EB5865" w:rsidRDefault="00BA480A">
            <w:pPr>
              <w:pStyle w:val="Compact"/>
              <w:pPrChange w:id="893" w:author="Revision" w:date="2017-05-10T13:23:00Z">
                <w:pPr>
                  <w:pStyle w:val="Compact"/>
                  <w:jc w:val="left"/>
                </w:pPr>
              </w:pPrChange>
            </w:pPr>
            <w:r>
              <w:t>NK</w:t>
            </w:r>
          </w:p>
        </w:tc>
        <w:tc>
          <w:tcPr>
            <w:tcW w:w="0" w:type="auto"/>
            <w:gridSpan w:val="2"/>
            <w:tcPrChange w:id="894" w:author="Revision" w:date="2017-05-10T13:23:00Z">
              <w:tcPr>
                <w:tcW w:w="0" w:type="auto"/>
                <w:gridSpan w:val="2"/>
              </w:tcPr>
            </w:tcPrChange>
          </w:tcPr>
          <w:p w14:paraId="20BEE219" w14:textId="77777777" w:rsidR="00EB5865" w:rsidRDefault="00BA480A">
            <w:pPr>
              <w:pStyle w:val="Compact"/>
              <w:pPrChange w:id="895" w:author="Revision" w:date="2017-05-10T13:23:00Z">
                <w:pPr>
                  <w:pStyle w:val="Compact"/>
                  <w:jc w:val="left"/>
                </w:pPr>
              </w:pPrChange>
            </w:pPr>
            <w:r>
              <w:t>PIK3CA H1047R</w:t>
            </w:r>
          </w:p>
        </w:tc>
        <w:tc>
          <w:tcPr>
            <w:tcW w:w="0" w:type="auto"/>
            <w:gridSpan w:val="2"/>
            <w:tcPrChange w:id="896" w:author="Revision" w:date="2017-05-10T13:23:00Z">
              <w:tcPr>
                <w:tcW w:w="0" w:type="auto"/>
                <w:gridSpan w:val="2"/>
              </w:tcPr>
            </w:tcPrChange>
          </w:tcPr>
          <w:p w14:paraId="55F4A98E" w14:textId="77777777" w:rsidR="00EB5865" w:rsidRDefault="00BA480A">
            <w:pPr>
              <w:pStyle w:val="Compact"/>
              <w:pPrChange w:id="897" w:author="Revision" w:date="2017-05-10T13:23:00Z">
                <w:pPr>
                  <w:pStyle w:val="Compact"/>
                  <w:jc w:val="left"/>
                </w:pPr>
              </w:pPrChange>
            </w:pPr>
            <w:r>
              <w:t>3.53 (3.3)</w:t>
            </w:r>
          </w:p>
        </w:tc>
      </w:tr>
      <w:tr w:rsidR="00EB5865" w14:paraId="4D926E0F" w14:textId="77777777">
        <w:trPr>
          <w:trPrChange w:id="898" w:author="Revision" w:date="2017-05-10T13:23:00Z">
            <w:trPr>
              <w:gridAfter w:val="0"/>
            </w:trPr>
          </w:trPrChange>
        </w:trPr>
        <w:tc>
          <w:tcPr>
            <w:tcW w:w="0" w:type="auto"/>
            <w:tcPrChange w:id="899" w:author="Revision" w:date="2017-05-10T13:23:00Z">
              <w:tcPr>
                <w:tcW w:w="0" w:type="auto"/>
              </w:tcPr>
            </w:tcPrChange>
          </w:tcPr>
          <w:p w14:paraId="3CBF8FD7" w14:textId="77777777" w:rsidR="00EB5865" w:rsidRDefault="00BA480A" w:rsidP="00F1122E">
            <w:pPr>
              <w:pStyle w:val="Compact"/>
            </w:pPr>
            <w:r>
              <w:t>Colon (MSS)</w:t>
            </w:r>
          </w:p>
        </w:tc>
        <w:tc>
          <w:tcPr>
            <w:tcW w:w="0" w:type="auto"/>
            <w:tcPrChange w:id="900" w:author="Revision" w:date="2017-05-10T13:23:00Z">
              <w:tcPr>
                <w:tcW w:w="0" w:type="auto"/>
                <w:gridSpan w:val="2"/>
              </w:tcPr>
            </w:tcPrChange>
          </w:tcPr>
          <w:p w14:paraId="1BFDF0DE" w14:textId="77777777" w:rsidR="00EB5865" w:rsidRDefault="00BA480A">
            <w:pPr>
              <w:pStyle w:val="Compact"/>
              <w:pPrChange w:id="901" w:author="Revision" w:date="2017-05-10T13:23:00Z">
                <w:pPr>
                  <w:pStyle w:val="Compact"/>
                  <w:jc w:val="left"/>
                </w:pPr>
              </w:pPrChange>
            </w:pPr>
            <w:r>
              <w:t>NK</w:t>
            </w:r>
          </w:p>
        </w:tc>
        <w:tc>
          <w:tcPr>
            <w:tcW w:w="0" w:type="auto"/>
            <w:gridSpan w:val="2"/>
            <w:tcPrChange w:id="902" w:author="Revision" w:date="2017-05-10T13:23:00Z">
              <w:tcPr>
                <w:tcW w:w="0" w:type="auto"/>
                <w:gridSpan w:val="2"/>
              </w:tcPr>
            </w:tcPrChange>
          </w:tcPr>
          <w:p w14:paraId="780E2C3E" w14:textId="77777777" w:rsidR="00EB5865" w:rsidRDefault="00BA480A">
            <w:pPr>
              <w:pStyle w:val="Compact"/>
              <w:pPrChange w:id="903" w:author="Revision" w:date="2017-05-10T13:23:00Z">
                <w:pPr>
                  <w:pStyle w:val="Compact"/>
                  <w:jc w:val="left"/>
                </w:pPr>
              </w:pPrChange>
            </w:pPr>
            <w:r>
              <w:t>PIK3CA R88Q</w:t>
            </w:r>
          </w:p>
        </w:tc>
        <w:tc>
          <w:tcPr>
            <w:tcW w:w="0" w:type="auto"/>
            <w:gridSpan w:val="2"/>
            <w:tcPrChange w:id="904" w:author="Revision" w:date="2017-05-10T13:23:00Z">
              <w:tcPr>
                <w:tcW w:w="0" w:type="auto"/>
                <w:gridSpan w:val="2"/>
              </w:tcPr>
            </w:tcPrChange>
          </w:tcPr>
          <w:p w14:paraId="52C43E2F" w14:textId="77777777" w:rsidR="00EB5865" w:rsidRDefault="00BA480A">
            <w:pPr>
              <w:pStyle w:val="Compact"/>
              <w:pPrChange w:id="905" w:author="Revision" w:date="2017-05-10T13:23:00Z">
                <w:pPr>
                  <w:pStyle w:val="Compact"/>
                  <w:jc w:val="left"/>
                </w:pPr>
              </w:pPrChange>
            </w:pPr>
            <w:r>
              <w:t>1.16 (1.7)</w:t>
            </w:r>
          </w:p>
        </w:tc>
      </w:tr>
      <w:tr w:rsidR="002A0F03" w14:paraId="3820C3C1" w14:textId="77777777">
        <w:trPr>
          <w:del w:id="906" w:author="Revision" w:date="2017-05-10T13:23:00Z"/>
        </w:trPr>
        <w:tc>
          <w:tcPr>
            <w:tcW w:w="0" w:type="auto"/>
          </w:tcPr>
          <w:p w14:paraId="38419356" w14:textId="77777777" w:rsidR="002A0F03" w:rsidRDefault="002C2E6B">
            <w:pPr>
              <w:pStyle w:val="Compact"/>
              <w:rPr>
                <w:del w:id="907" w:author="Revision" w:date="2017-05-10T13:23:00Z"/>
              </w:rPr>
            </w:pPr>
            <w:del w:id="908" w:author="Revision" w:date="2017-05-10T13:23:00Z">
              <w:r>
                <w:delText>Head and Neck Cancer</w:delText>
              </w:r>
            </w:del>
          </w:p>
        </w:tc>
        <w:tc>
          <w:tcPr>
            <w:tcW w:w="0" w:type="auto"/>
          </w:tcPr>
          <w:p w14:paraId="46BE2282" w14:textId="77777777" w:rsidR="002A0F03" w:rsidRDefault="002C2E6B">
            <w:pPr>
              <w:pStyle w:val="Compact"/>
              <w:rPr>
                <w:del w:id="909" w:author="Revision" w:date="2017-05-10T13:23:00Z"/>
              </w:rPr>
            </w:pPr>
            <w:del w:id="910" w:author="Revision" w:date="2017-05-10T13:23:00Z">
              <w:r>
                <w:delText>TregCD8</w:delText>
              </w:r>
            </w:del>
          </w:p>
        </w:tc>
        <w:tc>
          <w:tcPr>
            <w:tcW w:w="0" w:type="auto"/>
            <w:gridSpan w:val="2"/>
          </w:tcPr>
          <w:p w14:paraId="073EAE05" w14:textId="77777777" w:rsidR="002A0F03" w:rsidRDefault="002C2E6B">
            <w:pPr>
              <w:pStyle w:val="Compact"/>
              <w:rPr>
                <w:del w:id="911" w:author="Revision" w:date="2017-05-10T13:23:00Z"/>
              </w:rPr>
            </w:pPr>
            <w:del w:id="912" w:author="Revision" w:date="2017-05-10T13:23:00Z">
              <w:r>
                <w:delText>PIK3CA K111E</w:delText>
              </w:r>
            </w:del>
          </w:p>
        </w:tc>
        <w:tc>
          <w:tcPr>
            <w:tcW w:w="0" w:type="auto"/>
            <w:gridSpan w:val="2"/>
          </w:tcPr>
          <w:p w14:paraId="0AA6B2A9" w14:textId="77777777" w:rsidR="002A0F03" w:rsidRDefault="002C2E6B">
            <w:pPr>
              <w:pStyle w:val="Compact"/>
              <w:rPr>
                <w:del w:id="913" w:author="Revision" w:date="2017-05-10T13:23:00Z"/>
              </w:rPr>
            </w:pPr>
            <w:del w:id="914" w:author="Revision" w:date="2017-05-10T13:23:00Z">
              <w:r>
                <w:delText>-3.32 (4.2)</w:delText>
              </w:r>
            </w:del>
          </w:p>
        </w:tc>
      </w:tr>
      <w:tr w:rsidR="00EB5865" w14:paraId="2A3FC1B6" w14:textId="77777777">
        <w:tc>
          <w:tcPr>
            <w:tcW w:w="0" w:type="auto"/>
          </w:tcPr>
          <w:p w14:paraId="05951F40" w14:textId="77777777" w:rsidR="00EB5865" w:rsidRDefault="00BA480A">
            <w:pPr>
              <w:pStyle w:val="Compact"/>
            </w:pPr>
            <w:r>
              <w:t>Stomach Cancer</w:t>
            </w:r>
          </w:p>
        </w:tc>
        <w:tc>
          <w:tcPr>
            <w:tcW w:w="0" w:type="auto"/>
          </w:tcPr>
          <w:p w14:paraId="44DCA002" w14:textId="77777777" w:rsidR="00EB5865" w:rsidRDefault="00BA480A">
            <w:pPr>
              <w:pStyle w:val="Compact"/>
            </w:pPr>
            <w:r>
              <w:t>TCD8</w:t>
            </w:r>
          </w:p>
        </w:tc>
        <w:tc>
          <w:tcPr>
            <w:tcW w:w="0" w:type="auto"/>
            <w:gridSpan w:val="2"/>
          </w:tcPr>
          <w:p w14:paraId="5EF34AAF" w14:textId="77777777" w:rsidR="00EB5865" w:rsidRDefault="00BA480A">
            <w:pPr>
              <w:pStyle w:val="Compact"/>
            </w:pPr>
            <w:r>
              <w:t>PIK3CA mutant</w:t>
            </w:r>
          </w:p>
        </w:tc>
        <w:tc>
          <w:tcPr>
            <w:tcW w:w="0" w:type="auto"/>
            <w:gridSpan w:val="2"/>
          </w:tcPr>
          <w:p w14:paraId="3685133C" w14:textId="5C028C18" w:rsidR="00EB5865" w:rsidRDefault="00BA480A">
            <w:pPr>
              <w:pStyle w:val="Compact"/>
            </w:pPr>
            <w:r>
              <w:t>0.</w:t>
            </w:r>
            <w:del w:id="915" w:author="Revision" w:date="2017-05-10T13:23:00Z">
              <w:r w:rsidR="002C2E6B">
                <w:delText>63 (3.</w:delText>
              </w:r>
            </w:del>
            <w:ins w:id="916" w:author="Revision" w:date="2017-05-10T13:23:00Z">
              <w:r>
                <w:t>57 (</w:t>
              </w:r>
            </w:ins>
            <w:r>
              <w:t>2)</w:t>
            </w:r>
          </w:p>
        </w:tc>
      </w:tr>
      <w:tr w:rsidR="00EB5865" w14:paraId="3516B0DA" w14:textId="77777777">
        <w:trPr>
          <w:trPrChange w:id="917" w:author="Revision" w:date="2017-05-10T13:23:00Z">
            <w:trPr>
              <w:gridAfter w:val="0"/>
            </w:trPr>
          </w:trPrChange>
        </w:trPr>
        <w:tc>
          <w:tcPr>
            <w:tcW w:w="0" w:type="auto"/>
            <w:tcPrChange w:id="918" w:author="Revision" w:date="2017-05-10T13:23:00Z">
              <w:tcPr>
                <w:tcW w:w="0" w:type="auto"/>
              </w:tcPr>
            </w:tcPrChange>
          </w:tcPr>
          <w:p w14:paraId="6AF71F95" w14:textId="77777777" w:rsidR="00EB5865" w:rsidRDefault="00BA480A" w:rsidP="00F1122E">
            <w:pPr>
              <w:pStyle w:val="Compact"/>
            </w:pPr>
            <w:r>
              <w:t>Testicular Cancer</w:t>
            </w:r>
          </w:p>
        </w:tc>
        <w:tc>
          <w:tcPr>
            <w:tcW w:w="0" w:type="auto"/>
            <w:tcPrChange w:id="919" w:author="Revision" w:date="2017-05-10T13:23:00Z">
              <w:tcPr>
                <w:tcW w:w="0" w:type="auto"/>
                <w:gridSpan w:val="2"/>
              </w:tcPr>
            </w:tcPrChange>
          </w:tcPr>
          <w:p w14:paraId="25838760" w14:textId="77777777" w:rsidR="00EB5865" w:rsidRDefault="00BA480A">
            <w:pPr>
              <w:pStyle w:val="Compact"/>
              <w:pPrChange w:id="920" w:author="Revision" w:date="2017-05-10T13:23:00Z">
                <w:pPr>
                  <w:pStyle w:val="Compact"/>
                  <w:jc w:val="left"/>
                </w:pPr>
              </w:pPrChange>
            </w:pPr>
            <w:r>
              <w:t>NK</w:t>
            </w:r>
          </w:p>
        </w:tc>
        <w:tc>
          <w:tcPr>
            <w:tcW w:w="0" w:type="auto"/>
            <w:gridSpan w:val="2"/>
            <w:tcPrChange w:id="921" w:author="Revision" w:date="2017-05-10T13:23:00Z">
              <w:tcPr>
                <w:tcW w:w="0" w:type="auto"/>
                <w:gridSpan w:val="2"/>
              </w:tcPr>
            </w:tcPrChange>
          </w:tcPr>
          <w:p w14:paraId="41ED253F" w14:textId="77777777" w:rsidR="00EB5865" w:rsidRDefault="00BA480A">
            <w:pPr>
              <w:pStyle w:val="Compact"/>
              <w:pPrChange w:id="922" w:author="Revision" w:date="2017-05-10T13:23:00Z">
                <w:pPr>
                  <w:pStyle w:val="Compact"/>
                  <w:jc w:val="left"/>
                </w:pPr>
              </w:pPrChange>
            </w:pPr>
            <w:r>
              <w:t>PIK3CA mutant</w:t>
            </w:r>
          </w:p>
        </w:tc>
        <w:tc>
          <w:tcPr>
            <w:tcW w:w="0" w:type="auto"/>
            <w:gridSpan w:val="2"/>
            <w:tcPrChange w:id="923" w:author="Revision" w:date="2017-05-10T13:23:00Z">
              <w:tcPr>
                <w:tcW w:w="0" w:type="auto"/>
                <w:gridSpan w:val="2"/>
              </w:tcPr>
            </w:tcPrChange>
          </w:tcPr>
          <w:p w14:paraId="41BAC4A4" w14:textId="77777777" w:rsidR="00EB5865" w:rsidRDefault="00BA480A">
            <w:pPr>
              <w:pStyle w:val="Compact"/>
              <w:pPrChange w:id="924" w:author="Revision" w:date="2017-05-10T13:23:00Z">
                <w:pPr>
                  <w:pStyle w:val="Compact"/>
                  <w:jc w:val="left"/>
                </w:pPr>
              </w:pPrChange>
            </w:pPr>
            <w:r>
              <w:t>1.9 (2.1)</w:t>
            </w:r>
          </w:p>
        </w:tc>
      </w:tr>
    </w:tbl>
    <w:p w14:paraId="428B7CE7" w14:textId="77777777" w:rsidR="00EB5865" w:rsidRDefault="00BA480A">
      <w:pPr>
        <w:pStyle w:val="BodyText"/>
      </w:pPr>
      <w:r>
        <w:t>Values are reported as Effect Size with associated P values in parenthesis (-log10 P). The units of effect size are change in signature score (units of standard deviation) for mutant versus wild type.</w:t>
      </w:r>
    </w:p>
    <w:p w14:paraId="7C437E5C" w14:textId="77777777" w:rsidR="00EB5865" w:rsidRDefault="00BA480A">
      <w:pPr>
        <w:pStyle w:val="BodyText"/>
      </w:pPr>
      <w:r>
        <w:rPr>
          <w:b/>
        </w:rPr>
        <w:t xml:space="preserve">Table 7. Association of FGFR3 mutations with estimates </w:t>
      </w:r>
      <w:r>
        <w:rPr>
          <w:b/>
        </w:rPr>
        <w:t>of immune cell types across TCGA.</w:t>
      </w:r>
    </w:p>
    <w:tbl>
      <w:tblPr>
        <w:tblW w:w="0" w:type="pct"/>
        <w:tblLook w:val="07E0" w:firstRow="1" w:lastRow="1" w:firstColumn="1" w:lastColumn="1" w:noHBand="1" w:noVBand="1"/>
        <w:tblPrChange w:id="925" w:author="Revision" w:date="2017-05-10T13:23:00Z">
          <w:tblPr>
            <w:tblW w:w="0" w:type="pct"/>
            <w:tblLook w:val="07E0" w:firstRow="1" w:lastRow="1" w:firstColumn="1" w:lastColumn="1" w:noHBand="1" w:noVBand="1"/>
          </w:tblPr>
        </w:tblPrChange>
      </w:tblPr>
      <w:tblGrid>
        <w:gridCol w:w="1454"/>
        <w:gridCol w:w="1104"/>
        <w:gridCol w:w="2093"/>
        <w:gridCol w:w="1495"/>
        <w:tblGridChange w:id="926">
          <w:tblGrid>
            <w:gridCol w:w="1206"/>
            <w:gridCol w:w="248"/>
            <w:gridCol w:w="626"/>
            <w:gridCol w:w="478"/>
            <w:gridCol w:w="546"/>
            <w:gridCol w:w="1239"/>
            <w:gridCol w:w="308"/>
            <w:gridCol w:w="1495"/>
          </w:tblGrid>
        </w:tblGridChange>
      </w:tblGrid>
      <w:tr w:rsidR="00EB5865" w14:paraId="765136BF" w14:textId="77777777">
        <w:trPr>
          <w:trPrChange w:id="927" w:author="Revision" w:date="2017-05-10T13:23:00Z">
            <w:trPr>
              <w:gridAfter w:val="0"/>
            </w:trPr>
          </w:trPrChange>
        </w:trPr>
        <w:tc>
          <w:tcPr>
            <w:tcW w:w="0" w:type="auto"/>
            <w:tcBorders>
              <w:bottom w:val="single" w:sz="0" w:space="0" w:color="auto"/>
            </w:tcBorders>
            <w:vAlign w:val="bottom"/>
            <w:tcPrChange w:id="928" w:author="Revision" w:date="2017-05-10T13:23:00Z">
              <w:tcPr>
                <w:tcW w:w="0" w:type="auto"/>
                <w:tcBorders>
                  <w:bottom w:val="single" w:sz="0" w:space="0" w:color="auto"/>
                </w:tcBorders>
                <w:vAlign w:val="bottom"/>
              </w:tcPr>
            </w:tcPrChange>
          </w:tcPr>
          <w:p w14:paraId="44538476" w14:textId="77777777" w:rsidR="00EB5865" w:rsidRDefault="00BA480A" w:rsidP="00F1122E">
            <w:pPr>
              <w:pStyle w:val="Compact"/>
            </w:pPr>
            <w:r>
              <w:t>Variant</w:t>
            </w:r>
          </w:p>
        </w:tc>
        <w:tc>
          <w:tcPr>
            <w:tcW w:w="0" w:type="auto"/>
            <w:tcBorders>
              <w:bottom w:val="single" w:sz="0" w:space="0" w:color="auto"/>
            </w:tcBorders>
            <w:vAlign w:val="bottom"/>
            <w:tcPrChange w:id="929" w:author="Revision" w:date="2017-05-10T13:23:00Z">
              <w:tcPr>
                <w:tcW w:w="0" w:type="auto"/>
                <w:gridSpan w:val="2"/>
                <w:tcBorders>
                  <w:bottom w:val="single" w:sz="0" w:space="0" w:color="auto"/>
                </w:tcBorders>
                <w:vAlign w:val="bottom"/>
              </w:tcPr>
            </w:tcPrChange>
          </w:tcPr>
          <w:p w14:paraId="530D7237" w14:textId="77777777" w:rsidR="00EB5865" w:rsidRDefault="00BA480A">
            <w:pPr>
              <w:pStyle w:val="Compact"/>
              <w:pPrChange w:id="930" w:author="Revision" w:date="2017-05-10T13:23:00Z">
                <w:pPr>
                  <w:pStyle w:val="Compact"/>
                  <w:jc w:val="left"/>
                </w:pPr>
              </w:pPrChange>
            </w:pPr>
            <w:r>
              <w:t>Signature</w:t>
            </w:r>
          </w:p>
        </w:tc>
        <w:tc>
          <w:tcPr>
            <w:tcW w:w="0" w:type="auto"/>
            <w:tcBorders>
              <w:bottom w:val="single" w:sz="0" w:space="0" w:color="auto"/>
            </w:tcBorders>
            <w:vAlign w:val="bottom"/>
            <w:tcPrChange w:id="931" w:author="Revision" w:date="2017-05-10T13:23:00Z">
              <w:tcPr>
                <w:tcW w:w="0" w:type="auto"/>
                <w:gridSpan w:val="2"/>
                <w:tcBorders>
                  <w:bottom w:val="single" w:sz="0" w:space="0" w:color="auto"/>
                </w:tcBorders>
                <w:vAlign w:val="bottom"/>
              </w:tcPr>
            </w:tcPrChange>
          </w:tcPr>
          <w:p w14:paraId="45E38F88" w14:textId="77777777" w:rsidR="00EB5865" w:rsidRDefault="00BA480A">
            <w:pPr>
              <w:pStyle w:val="Compact"/>
              <w:pPrChange w:id="932" w:author="Revision" w:date="2017-05-10T13:23:00Z">
                <w:pPr>
                  <w:pStyle w:val="Compact"/>
                  <w:jc w:val="left"/>
                </w:pPr>
              </w:pPrChange>
            </w:pPr>
            <w:r>
              <w:t>Bladder</w:t>
            </w:r>
          </w:p>
        </w:tc>
        <w:tc>
          <w:tcPr>
            <w:tcW w:w="0" w:type="auto"/>
            <w:tcBorders>
              <w:bottom w:val="single" w:sz="0" w:space="0" w:color="auto"/>
            </w:tcBorders>
            <w:vAlign w:val="bottom"/>
            <w:tcPrChange w:id="933" w:author="Revision" w:date="2017-05-10T13:23:00Z">
              <w:tcPr>
                <w:tcW w:w="0" w:type="auto"/>
                <w:tcBorders>
                  <w:bottom w:val="single" w:sz="0" w:space="0" w:color="auto"/>
                </w:tcBorders>
                <w:vAlign w:val="bottom"/>
              </w:tcPr>
            </w:tcPrChange>
          </w:tcPr>
          <w:p w14:paraId="46062F4B" w14:textId="77777777" w:rsidR="00EB5865" w:rsidRDefault="00BA480A">
            <w:pPr>
              <w:pStyle w:val="Compact"/>
              <w:pPrChange w:id="934" w:author="Revision" w:date="2017-05-10T13:23:00Z">
                <w:pPr>
                  <w:pStyle w:val="Compact"/>
                  <w:jc w:val="left"/>
                </w:pPr>
              </w:pPrChange>
            </w:pPr>
            <w:r>
              <w:t>Head and Neck</w:t>
            </w:r>
          </w:p>
        </w:tc>
      </w:tr>
      <w:tr w:rsidR="00EB5865" w14:paraId="012A8ED8" w14:textId="77777777">
        <w:tc>
          <w:tcPr>
            <w:tcW w:w="0" w:type="auto"/>
          </w:tcPr>
          <w:p w14:paraId="24AE29CF" w14:textId="77777777" w:rsidR="00EB5865" w:rsidRDefault="00BA480A">
            <w:pPr>
              <w:pStyle w:val="Compact"/>
            </w:pPr>
            <w:r>
              <w:t>FGFR3 mutant</w:t>
            </w:r>
          </w:p>
        </w:tc>
        <w:tc>
          <w:tcPr>
            <w:tcW w:w="0" w:type="auto"/>
          </w:tcPr>
          <w:p w14:paraId="4886BDBE" w14:textId="77777777" w:rsidR="00EB5865" w:rsidRDefault="00BA480A">
            <w:pPr>
              <w:pStyle w:val="Compact"/>
            </w:pPr>
            <w:r>
              <w:t>Bcell</w:t>
            </w:r>
          </w:p>
        </w:tc>
        <w:tc>
          <w:tcPr>
            <w:tcW w:w="0" w:type="auto"/>
          </w:tcPr>
          <w:p w14:paraId="742A102A" w14:textId="73EADB0D" w:rsidR="00EB5865" w:rsidRDefault="00BA480A">
            <w:pPr>
              <w:pStyle w:val="Compact"/>
            </w:pPr>
            <w:r>
              <w:t>-0.</w:t>
            </w:r>
            <w:del w:id="935" w:author="Revision" w:date="2017-05-10T13:23:00Z">
              <w:r w:rsidR="002C2E6B">
                <w:delText>63 (</w:delText>
              </w:r>
            </w:del>
            <w:ins w:id="936" w:author="Revision" w:date="2017-05-10T13:23:00Z">
              <w:r>
                <w:t>71 (5.</w:t>
              </w:r>
            </w:ins>
            <w:r>
              <w:t>3</w:t>
            </w:r>
            <w:del w:id="937" w:author="Revision" w:date="2017-05-10T13:23:00Z">
              <w:r w:rsidR="002C2E6B">
                <w:delText>.7</w:delText>
              </w:r>
            </w:del>
            <w:r>
              <w:t>)</w:t>
            </w:r>
          </w:p>
        </w:tc>
        <w:tc>
          <w:tcPr>
            <w:tcW w:w="0" w:type="auto"/>
          </w:tcPr>
          <w:p w14:paraId="0CBB1BEA" w14:textId="77777777" w:rsidR="00EB5865" w:rsidRDefault="00EB5865">
            <w:pPr>
              <w:pStyle w:val="Compact"/>
            </w:pPr>
          </w:p>
        </w:tc>
      </w:tr>
      <w:tr w:rsidR="00EB5865" w14:paraId="4FB183BE" w14:textId="77777777">
        <w:tc>
          <w:tcPr>
            <w:tcW w:w="0" w:type="auto"/>
          </w:tcPr>
          <w:p w14:paraId="58B695BC" w14:textId="77777777" w:rsidR="00EB5865" w:rsidRDefault="00BA480A">
            <w:pPr>
              <w:pStyle w:val="Compact"/>
            </w:pPr>
            <w:r>
              <w:t>FGFR3 mutant</w:t>
            </w:r>
          </w:p>
        </w:tc>
        <w:tc>
          <w:tcPr>
            <w:tcW w:w="0" w:type="auto"/>
          </w:tcPr>
          <w:p w14:paraId="6F9B4003" w14:textId="77777777" w:rsidR="00EB5865" w:rsidRDefault="00BA480A">
            <w:pPr>
              <w:pStyle w:val="Compact"/>
            </w:pPr>
            <w:r>
              <w:t>MFm2</w:t>
            </w:r>
          </w:p>
        </w:tc>
        <w:tc>
          <w:tcPr>
            <w:tcW w:w="0" w:type="auto"/>
          </w:tcPr>
          <w:p w14:paraId="31F39BEA" w14:textId="13E26EBF" w:rsidR="00EB5865" w:rsidRDefault="00BA480A">
            <w:pPr>
              <w:pStyle w:val="Compact"/>
            </w:pPr>
            <w:r>
              <w:t>-</w:t>
            </w:r>
            <w:del w:id="938" w:author="Revision" w:date="2017-05-10T13:23:00Z">
              <w:r w:rsidR="002C2E6B">
                <w:delText>0.97 (13.3</w:delText>
              </w:r>
            </w:del>
            <w:ins w:id="939" w:author="Revision" w:date="2017-05-10T13:23:00Z">
              <w:r>
                <w:t>1.09 (15.7</w:t>
              </w:r>
            </w:ins>
            <w:r>
              <w:t>)</w:t>
            </w:r>
          </w:p>
        </w:tc>
        <w:tc>
          <w:tcPr>
            <w:tcW w:w="0" w:type="auto"/>
          </w:tcPr>
          <w:p w14:paraId="69B13E57" w14:textId="77777777" w:rsidR="00EB5865" w:rsidRDefault="00EB5865">
            <w:pPr>
              <w:pStyle w:val="Compact"/>
            </w:pPr>
          </w:p>
        </w:tc>
      </w:tr>
      <w:tr w:rsidR="00EB5865" w14:paraId="4FBEE793" w14:textId="77777777">
        <w:trPr>
          <w:trPrChange w:id="940" w:author="Revision" w:date="2017-05-10T13:23:00Z">
            <w:trPr>
              <w:gridAfter w:val="0"/>
            </w:trPr>
          </w:trPrChange>
        </w:trPr>
        <w:tc>
          <w:tcPr>
            <w:tcW w:w="0" w:type="auto"/>
            <w:tcPrChange w:id="941" w:author="Revision" w:date="2017-05-10T13:23:00Z">
              <w:tcPr>
                <w:tcW w:w="0" w:type="auto"/>
              </w:tcPr>
            </w:tcPrChange>
          </w:tcPr>
          <w:p w14:paraId="6817FEB1" w14:textId="77777777" w:rsidR="00EB5865" w:rsidRDefault="00BA480A" w:rsidP="00F1122E">
            <w:pPr>
              <w:pStyle w:val="Compact"/>
            </w:pPr>
            <w:r>
              <w:t>FGFR3 mutant</w:t>
            </w:r>
          </w:p>
        </w:tc>
        <w:tc>
          <w:tcPr>
            <w:tcW w:w="0" w:type="auto"/>
            <w:tcPrChange w:id="942" w:author="Revision" w:date="2017-05-10T13:23:00Z">
              <w:tcPr>
                <w:tcW w:w="0" w:type="auto"/>
                <w:gridSpan w:val="2"/>
              </w:tcPr>
            </w:tcPrChange>
          </w:tcPr>
          <w:p w14:paraId="7B92B100" w14:textId="77777777" w:rsidR="00EB5865" w:rsidRDefault="00BA480A">
            <w:pPr>
              <w:pStyle w:val="Compact"/>
              <w:pPrChange w:id="943" w:author="Revision" w:date="2017-05-10T13:23:00Z">
                <w:pPr>
                  <w:pStyle w:val="Compact"/>
                  <w:jc w:val="left"/>
                </w:pPr>
              </w:pPrChange>
            </w:pPr>
            <w:r>
              <w:t>Mono</w:t>
            </w:r>
          </w:p>
        </w:tc>
        <w:tc>
          <w:tcPr>
            <w:tcW w:w="0" w:type="auto"/>
            <w:tcPrChange w:id="944" w:author="Revision" w:date="2017-05-10T13:23:00Z">
              <w:tcPr>
                <w:tcW w:w="0" w:type="auto"/>
                <w:gridSpan w:val="2"/>
              </w:tcPr>
            </w:tcPrChange>
          </w:tcPr>
          <w:p w14:paraId="459D51FF" w14:textId="77777777" w:rsidR="00EB5865" w:rsidRDefault="00BA480A">
            <w:pPr>
              <w:pStyle w:val="Compact"/>
              <w:pPrChange w:id="945" w:author="Revision" w:date="2017-05-10T13:23:00Z">
                <w:pPr>
                  <w:pStyle w:val="Compact"/>
                  <w:jc w:val="left"/>
                </w:pPr>
              </w:pPrChange>
            </w:pPr>
            <w:r>
              <w:t>-1 (12.5)</w:t>
            </w:r>
          </w:p>
        </w:tc>
        <w:tc>
          <w:tcPr>
            <w:tcW w:w="0" w:type="auto"/>
            <w:tcPrChange w:id="946" w:author="Revision" w:date="2017-05-10T13:23:00Z">
              <w:tcPr>
                <w:tcW w:w="0" w:type="auto"/>
              </w:tcPr>
            </w:tcPrChange>
          </w:tcPr>
          <w:p w14:paraId="3F5F8D5C" w14:textId="77777777" w:rsidR="00EB5865" w:rsidRDefault="00EB5865">
            <w:pPr>
              <w:pStyle w:val="Compact"/>
              <w:pPrChange w:id="947" w:author="Revision" w:date="2017-05-10T13:23:00Z">
                <w:pPr/>
              </w:pPrChange>
            </w:pPr>
          </w:p>
        </w:tc>
      </w:tr>
      <w:tr w:rsidR="00EB5865" w14:paraId="47AA89E8" w14:textId="77777777">
        <w:tc>
          <w:tcPr>
            <w:tcW w:w="0" w:type="auto"/>
          </w:tcPr>
          <w:p w14:paraId="69C6D47B" w14:textId="77777777" w:rsidR="00EB5865" w:rsidRDefault="00BA480A">
            <w:pPr>
              <w:pStyle w:val="Compact"/>
            </w:pPr>
            <w:r>
              <w:t>FGFR3 mutant</w:t>
            </w:r>
          </w:p>
        </w:tc>
        <w:tc>
          <w:tcPr>
            <w:tcW w:w="0" w:type="auto"/>
          </w:tcPr>
          <w:p w14:paraId="0BD269F9" w14:textId="70BF53F3" w:rsidR="00EB5865" w:rsidRDefault="00BA480A">
            <w:pPr>
              <w:pStyle w:val="Compact"/>
            </w:pPr>
            <w:moveToRangeStart w:id="948" w:author="Revision" w:date="2017-05-10T13:23:00Z" w:name="move482185923"/>
            <w:moveTo w:id="949" w:author="Revision" w:date="2017-05-10T13:23:00Z">
              <w:r>
                <w:t>Tcell</w:t>
              </w:r>
            </w:moveTo>
            <w:moveToRangeEnd w:id="948"/>
            <w:del w:id="950" w:author="Revision" w:date="2017-05-10T13:23:00Z">
              <w:r w:rsidR="002C2E6B">
                <w:delText>TCD8</w:delText>
              </w:r>
            </w:del>
          </w:p>
        </w:tc>
        <w:tc>
          <w:tcPr>
            <w:tcW w:w="0" w:type="auto"/>
          </w:tcPr>
          <w:p w14:paraId="22382F87" w14:textId="770484D0" w:rsidR="00EB5865" w:rsidRDefault="00BA480A">
            <w:pPr>
              <w:pStyle w:val="Compact"/>
            </w:pPr>
            <w:r>
              <w:t>-0.</w:t>
            </w:r>
            <w:del w:id="951" w:author="Revision" w:date="2017-05-10T13:23:00Z">
              <w:r w:rsidR="002C2E6B">
                <w:delText>58 (2.7</w:delText>
              </w:r>
            </w:del>
            <w:ins w:id="952" w:author="Revision" w:date="2017-05-10T13:23:00Z">
              <w:r>
                <w:t>51 (1.8</w:t>
              </w:r>
            </w:ins>
            <w:r>
              <w:t>)</w:t>
            </w:r>
          </w:p>
        </w:tc>
        <w:tc>
          <w:tcPr>
            <w:tcW w:w="0" w:type="auto"/>
          </w:tcPr>
          <w:p w14:paraId="60841F1D" w14:textId="77777777" w:rsidR="00EB5865" w:rsidRDefault="00EB5865">
            <w:pPr>
              <w:pStyle w:val="Compact"/>
            </w:pPr>
          </w:p>
        </w:tc>
      </w:tr>
      <w:tr w:rsidR="00EB5865" w14:paraId="775A0501" w14:textId="77777777">
        <w:tc>
          <w:tcPr>
            <w:tcW w:w="0" w:type="auto"/>
          </w:tcPr>
          <w:p w14:paraId="7479521C" w14:textId="77777777" w:rsidR="00EB5865" w:rsidRDefault="00BA480A">
            <w:pPr>
              <w:pStyle w:val="Compact"/>
            </w:pPr>
            <w:r>
              <w:t>FGFR3 mutant</w:t>
            </w:r>
          </w:p>
        </w:tc>
        <w:tc>
          <w:tcPr>
            <w:tcW w:w="0" w:type="auto"/>
          </w:tcPr>
          <w:p w14:paraId="6D4FEB4A" w14:textId="77777777" w:rsidR="00EB5865" w:rsidRDefault="00BA480A">
            <w:pPr>
              <w:pStyle w:val="Compact"/>
            </w:pPr>
            <w:r>
              <w:t>Treg</w:t>
            </w:r>
          </w:p>
        </w:tc>
        <w:tc>
          <w:tcPr>
            <w:tcW w:w="0" w:type="auto"/>
          </w:tcPr>
          <w:p w14:paraId="2E025E1C" w14:textId="4D216DBE" w:rsidR="00EB5865" w:rsidRDefault="00BA480A">
            <w:pPr>
              <w:pStyle w:val="Compact"/>
            </w:pPr>
            <w:r>
              <w:t>-0.</w:t>
            </w:r>
            <w:del w:id="953" w:author="Revision" w:date="2017-05-10T13:23:00Z">
              <w:r w:rsidR="002C2E6B">
                <w:delText>71</w:delText>
              </w:r>
            </w:del>
            <w:ins w:id="954" w:author="Revision" w:date="2017-05-10T13:23:00Z">
              <w:r>
                <w:t>72</w:t>
              </w:r>
            </w:ins>
            <w:r>
              <w:t xml:space="preserve"> (6.</w:t>
            </w:r>
            <w:del w:id="955" w:author="Revision" w:date="2017-05-10T13:23:00Z">
              <w:r w:rsidR="002C2E6B">
                <w:delText>7</w:delText>
              </w:r>
            </w:del>
            <w:ins w:id="956" w:author="Revision" w:date="2017-05-10T13:23:00Z">
              <w:r>
                <w:t>9</w:t>
              </w:r>
            </w:ins>
            <w:r>
              <w:t>)</w:t>
            </w:r>
          </w:p>
        </w:tc>
        <w:tc>
          <w:tcPr>
            <w:tcW w:w="0" w:type="auto"/>
          </w:tcPr>
          <w:p w14:paraId="2BE12520" w14:textId="77777777" w:rsidR="00EB5865" w:rsidRDefault="00EB5865">
            <w:pPr>
              <w:pStyle w:val="Compact"/>
            </w:pPr>
          </w:p>
        </w:tc>
      </w:tr>
      <w:tr w:rsidR="00EB5865" w14:paraId="1E5D902D" w14:textId="77777777">
        <w:tc>
          <w:tcPr>
            <w:tcW w:w="0" w:type="auto"/>
          </w:tcPr>
          <w:p w14:paraId="537EE309" w14:textId="77777777" w:rsidR="00EB5865" w:rsidRDefault="00BA480A">
            <w:pPr>
              <w:pStyle w:val="Compact"/>
            </w:pPr>
            <w:r>
              <w:t>FGFR3 G382R</w:t>
            </w:r>
          </w:p>
        </w:tc>
        <w:tc>
          <w:tcPr>
            <w:tcW w:w="0" w:type="auto"/>
          </w:tcPr>
          <w:p w14:paraId="45D8AADC" w14:textId="77777777" w:rsidR="00EB5865" w:rsidRDefault="00BA480A">
            <w:pPr>
              <w:pStyle w:val="Compact"/>
            </w:pPr>
            <w:r>
              <w:t>NK</w:t>
            </w:r>
          </w:p>
        </w:tc>
        <w:tc>
          <w:tcPr>
            <w:tcW w:w="0" w:type="auto"/>
          </w:tcPr>
          <w:p w14:paraId="241F848D" w14:textId="77777777" w:rsidR="00EB5865" w:rsidRDefault="00EB5865">
            <w:pPr>
              <w:pStyle w:val="Compact"/>
            </w:pPr>
          </w:p>
        </w:tc>
        <w:tc>
          <w:tcPr>
            <w:tcW w:w="0" w:type="auto"/>
          </w:tcPr>
          <w:p w14:paraId="682CEBC3" w14:textId="167BEC64" w:rsidR="00EB5865" w:rsidRDefault="00BA480A">
            <w:pPr>
              <w:pStyle w:val="Compact"/>
            </w:pPr>
            <w:r>
              <w:t>4.61 (5</w:t>
            </w:r>
            <w:del w:id="957" w:author="Revision" w:date="2017-05-10T13:23:00Z">
              <w:r w:rsidR="002C2E6B">
                <w:delText>.1</w:delText>
              </w:r>
            </w:del>
            <w:r>
              <w:t>)</w:t>
            </w:r>
          </w:p>
        </w:tc>
      </w:tr>
      <w:tr w:rsidR="00EB5865" w14:paraId="26325A04" w14:textId="77777777">
        <w:trPr>
          <w:ins w:id="958" w:author="Revision" w:date="2017-05-10T13:23:00Z"/>
        </w:trPr>
        <w:tc>
          <w:tcPr>
            <w:tcW w:w="0" w:type="auto"/>
          </w:tcPr>
          <w:p w14:paraId="0670DD40" w14:textId="77777777" w:rsidR="00EB5865" w:rsidRDefault="00BA480A">
            <w:pPr>
              <w:pStyle w:val="Compact"/>
              <w:rPr>
                <w:ins w:id="959" w:author="Revision" w:date="2017-05-10T13:23:00Z"/>
              </w:rPr>
            </w:pPr>
            <w:ins w:id="960" w:author="Revision" w:date="2017-05-10T13:23:00Z">
              <w:r>
                <w:t>FGFR3 S249C</w:t>
              </w:r>
            </w:ins>
          </w:p>
        </w:tc>
        <w:tc>
          <w:tcPr>
            <w:tcW w:w="0" w:type="auto"/>
          </w:tcPr>
          <w:p w14:paraId="32E49DFE" w14:textId="77777777" w:rsidR="00EB5865" w:rsidRDefault="00BA480A">
            <w:pPr>
              <w:pStyle w:val="Compact"/>
              <w:rPr>
                <w:ins w:id="961" w:author="Revision" w:date="2017-05-10T13:23:00Z"/>
              </w:rPr>
            </w:pPr>
            <w:ins w:id="962" w:author="Revision" w:date="2017-05-10T13:23:00Z">
              <w:r>
                <w:t>MFm2</w:t>
              </w:r>
            </w:ins>
          </w:p>
        </w:tc>
        <w:tc>
          <w:tcPr>
            <w:tcW w:w="0" w:type="auto"/>
          </w:tcPr>
          <w:p w14:paraId="078DE687" w14:textId="77777777" w:rsidR="00EB5865" w:rsidRDefault="00BA480A">
            <w:pPr>
              <w:pStyle w:val="Compact"/>
              <w:rPr>
                <w:ins w:id="963" w:author="Revision" w:date="2017-05-10T13:23:00Z"/>
              </w:rPr>
            </w:pPr>
            <w:ins w:id="964" w:author="Revision" w:date="2017-05-10T13:23:00Z">
              <w:r>
                <w:t>-0.86 (1.9)</w:t>
              </w:r>
            </w:ins>
          </w:p>
        </w:tc>
        <w:tc>
          <w:tcPr>
            <w:tcW w:w="0" w:type="auto"/>
          </w:tcPr>
          <w:p w14:paraId="69D186EE" w14:textId="77777777" w:rsidR="00EB5865" w:rsidRDefault="00EB5865">
            <w:pPr>
              <w:pStyle w:val="Compact"/>
              <w:rPr>
                <w:ins w:id="965" w:author="Revision" w:date="2017-05-10T13:23:00Z"/>
              </w:rPr>
            </w:pPr>
          </w:p>
        </w:tc>
      </w:tr>
    </w:tbl>
    <w:p w14:paraId="74B40119" w14:textId="77777777" w:rsidR="00EB5865" w:rsidRDefault="00BA480A">
      <w:pPr>
        <w:pStyle w:val="BodyText"/>
      </w:pPr>
      <w:r>
        <w:t>Values are reported as Effect Size with associated P values in parenthesis (-log10 P). The units of effect size are change in signature score (units of standard deviation) for mutant versus wild type.</w:t>
      </w:r>
    </w:p>
    <w:p w14:paraId="389B1E62" w14:textId="2B286E0E" w:rsidR="00EB5865" w:rsidRDefault="00BA480A">
      <w:pPr>
        <w:pStyle w:val="BodyText"/>
      </w:pPr>
      <w:r>
        <w:t>Finally, non-s</w:t>
      </w:r>
      <w:r>
        <w:t>ynonymous mutations in two distinct regulators of cell death were linked to altered immune state. Caspase 8 (CASP8) mutations were associated with higher T and NK cell estimates and lower Treg/CD8 ratios in head/neck cancer, and a specific Q156 nonsense mu</w:t>
      </w:r>
      <w:r>
        <w:t xml:space="preserve">tation was associated with higher NK cells in breast cancer. (Fig 6A and Table 8). Death inducer-obliterator 1 (DIDO1) mutations were similarly associated with higher NK cell estimates (Fig 6B) in head/neck cancer. The pattern of mutations in across these </w:t>
      </w:r>
      <w:r>
        <w:t>genes was generally consistent with loss of function (data not shown), although some CASP8 mutations have been shown to increase nuclear factor kappa B signalling in tumor models[</w:t>
      </w:r>
      <w:del w:id="966" w:author="Revision" w:date="2017-05-10T13:23:00Z">
        <w:r w:rsidR="002C2E6B">
          <w:delText>32</w:delText>
        </w:r>
      </w:del>
      <w:ins w:id="967" w:author="Revision" w:date="2017-05-10T13:23:00Z">
        <w:r>
          <w:t>33</w:t>
        </w:r>
      </w:ins>
      <w:r>
        <w:t>].</w:t>
      </w:r>
    </w:p>
    <w:p w14:paraId="31E96AA5" w14:textId="77777777" w:rsidR="00EB5865" w:rsidRDefault="00BA480A">
      <w:pPr>
        <w:pStyle w:val="BodyText"/>
      </w:pPr>
      <w:r>
        <w:rPr>
          <w:b/>
        </w:rPr>
        <w:t>Figure 6. Mutations in cell death pathways.</w:t>
      </w:r>
      <w:r>
        <w:t xml:space="preserve"> A: Relationship between CASP</w:t>
      </w:r>
      <w:r>
        <w:t>8 mutation with CD8+ T cell (TCD8) estimates in head and neck cancer. B: Relationship between DIDO1 mutation and NK estimates in head and neck cancer.</w:t>
      </w:r>
    </w:p>
    <w:p w14:paraId="62AD1BFF" w14:textId="77777777" w:rsidR="00EB5865" w:rsidRDefault="00BA480A">
      <w:pPr>
        <w:pStyle w:val="BodyText"/>
      </w:pPr>
      <w:r>
        <w:rPr>
          <w:b/>
        </w:rPr>
        <w:t>Table 8. Association of mutations in cell death pathway genes CASP8 and DIDO1 with estimates of immune ce</w:t>
      </w:r>
      <w:r>
        <w:rPr>
          <w:b/>
        </w:rPr>
        <w:t>ll types across TCGA.</w:t>
      </w:r>
    </w:p>
    <w:tbl>
      <w:tblPr>
        <w:tblW w:w="0" w:type="pct"/>
        <w:tblLook w:val="07E0" w:firstRow="1" w:lastRow="1" w:firstColumn="1" w:lastColumn="1" w:noHBand="1" w:noVBand="1"/>
        <w:tblPrChange w:id="968" w:author="Revision" w:date="2017-05-10T13:23:00Z">
          <w:tblPr>
            <w:tblW w:w="0" w:type="pct"/>
            <w:tblLook w:val="07E0" w:firstRow="1" w:lastRow="1" w:firstColumn="1" w:lastColumn="1" w:noHBand="1" w:noVBand="1"/>
          </w:tblPr>
        </w:tblPrChange>
      </w:tblPr>
      <w:tblGrid>
        <w:gridCol w:w="1699"/>
        <w:gridCol w:w="1038"/>
        <w:gridCol w:w="1049"/>
        <w:gridCol w:w="1720"/>
        <w:tblGridChange w:id="969">
          <w:tblGrid>
            <w:gridCol w:w="1403"/>
            <w:gridCol w:w="296"/>
            <w:gridCol w:w="578"/>
            <w:gridCol w:w="460"/>
            <w:gridCol w:w="423"/>
            <w:gridCol w:w="626"/>
            <w:gridCol w:w="613"/>
            <w:gridCol w:w="1107"/>
          </w:tblGrid>
        </w:tblGridChange>
      </w:tblGrid>
      <w:tr w:rsidR="00EB5865" w14:paraId="62AFC766" w14:textId="77777777">
        <w:trPr>
          <w:trPrChange w:id="970" w:author="Revision" w:date="2017-05-10T13:23:00Z">
            <w:trPr>
              <w:gridAfter w:val="0"/>
            </w:trPr>
          </w:trPrChange>
        </w:trPr>
        <w:tc>
          <w:tcPr>
            <w:tcW w:w="0" w:type="auto"/>
            <w:tcBorders>
              <w:bottom w:val="single" w:sz="0" w:space="0" w:color="auto"/>
            </w:tcBorders>
            <w:vAlign w:val="bottom"/>
            <w:tcPrChange w:id="971" w:author="Revision" w:date="2017-05-10T13:23:00Z">
              <w:tcPr>
                <w:tcW w:w="0" w:type="auto"/>
                <w:tcBorders>
                  <w:bottom w:val="single" w:sz="0" w:space="0" w:color="auto"/>
                </w:tcBorders>
                <w:vAlign w:val="bottom"/>
              </w:tcPr>
            </w:tcPrChange>
          </w:tcPr>
          <w:p w14:paraId="26180099" w14:textId="77777777" w:rsidR="00EB5865" w:rsidRDefault="00BA480A" w:rsidP="00F1122E">
            <w:pPr>
              <w:pStyle w:val="Compact"/>
            </w:pPr>
            <w:r>
              <w:t>Variant</w:t>
            </w:r>
          </w:p>
        </w:tc>
        <w:tc>
          <w:tcPr>
            <w:tcW w:w="0" w:type="auto"/>
            <w:tcBorders>
              <w:bottom w:val="single" w:sz="0" w:space="0" w:color="auto"/>
            </w:tcBorders>
            <w:vAlign w:val="bottom"/>
            <w:tcPrChange w:id="972" w:author="Revision" w:date="2017-05-10T13:23:00Z">
              <w:tcPr>
                <w:tcW w:w="0" w:type="auto"/>
                <w:gridSpan w:val="2"/>
                <w:tcBorders>
                  <w:bottom w:val="single" w:sz="0" w:space="0" w:color="auto"/>
                </w:tcBorders>
                <w:vAlign w:val="bottom"/>
              </w:tcPr>
            </w:tcPrChange>
          </w:tcPr>
          <w:p w14:paraId="01DBA3D6" w14:textId="77777777" w:rsidR="00EB5865" w:rsidRDefault="00BA480A">
            <w:pPr>
              <w:pStyle w:val="Compact"/>
              <w:pPrChange w:id="973" w:author="Revision" w:date="2017-05-10T13:23:00Z">
                <w:pPr>
                  <w:pStyle w:val="Compact"/>
                  <w:jc w:val="left"/>
                </w:pPr>
              </w:pPrChange>
            </w:pPr>
            <w:r>
              <w:t>Signature</w:t>
            </w:r>
          </w:p>
        </w:tc>
        <w:tc>
          <w:tcPr>
            <w:tcW w:w="0" w:type="auto"/>
            <w:tcBorders>
              <w:bottom w:val="single" w:sz="0" w:space="0" w:color="auto"/>
            </w:tcBorders>
            <w:vAlign w:val="bottom"/>
            <w:tcPrChange w:id="974" w:author="Revision" w:date="2017-05-10T13:23:00Z">
              <w:tcPr>
                <w:tcW w:w="0" w:type="auto"/>
                <w:gridSpan w:val="2"/>
                <w:tcBorders>
                  <w:bottom w:val="single" w:sz="0" w:space="0" w:color="auto"/>
                </w:tcBorders>
                <w:vAlign w:val="bottom"/>
              </w:tcPr>
            </w:tcPrChange>
          </w:tcPr>
          <w:p w14:paraId="6228E956" w14:textId="77777777" w:rsidR="00EB5865" w:rsidRDefault="00BA480A">
            <w:pPr>
              <w:pStyle w:val="Compact"/>
              <w:pPrChange w:id="975" w:author="Revision" w:date="2017-05-10T13:23:00Z">
                <w:pPr>
                  <w:pStyle w:val="Compact"/>
                  <w:jc w:val="left"/>
                </w:pPr>
              </w:pPrChange>
            </w:pPr>
            <w:r>
              <w:t>Breast</w:t>
            </w:r>
          </w:p>
        </w:tc>
        <w:tc>
          <w:tcPr>
            <w:tcW w:w="0" w:type="auto"/>
            <w:tcBorders>
              <w:bottom w:val="single" w:sz="0" w:space="0" w:color="auto"/>
            </w:tcBorders>
            <w:vAlign w:val="bottom"/>
            <w:tcPrChange w:id="976" w:author="Revision" w:date="2017-05-10T13:23:00Z">
              <w:tcPr>
                <w:tcW w:w="0" w:type="auto"/>
                <w:gridSpan w:val="2"/>
                <w:tcBorders>
                  <w:bottom w:val="single" w:sz="0" w:space="0" w:color="auto"/>
                </w:tcBorders>
                <w:vAlign w:val="bottom"/>
              </w:tcPr>
            </w:tcPrChange>
          </w:tcPr>
          <w:p w14:paraId="568C629B" w14:textId="77777777" w:rsidR="00EB5865" w:rsidRDefault="00BA480A">
            <w:pPr>
              <w:pStyle w:val="Compact"/>
              <w:pPrChange w:id="977" w:author="Revision" w:date="2017-05-10T13:23:00Z">
                <w:pPr>
                  <w:pStyle w:val="Compact"/>
                  <w:jc w:val="left"/>
                </w:pPr>
              </w:pPrChange>
            </w:pPr>
            <w:r>
              <w:t>Head and Neck</w:t>
            </w:r>
          </w:p>
        </w:tc>
      </w:tr>
      <w:tr w:rsidR="00EB5865" w14:paraId="105629A8" w14:textId="77777777">
        <w:tc>
          <w:tcPr>
            <w:tcW w:w="0" w:type="auto"/>
          </w:tcPr>
          <w:p w14:paraId="0C816DE6" w14:textId="77777777" w:rsidR="00EB5865" w:rsidRDefault="00BA480A">
            <w:pPr>
              <w:pStyle w:val="Compact"/>
            </w:pPr>
            <w:r>
              <w:t>CASP8 mutant</w:t>
            </w:r>
          </w:p>
        </w:tc>
        <w:tc>
          <w:tcPr>
            <w:tcW w:w="0" w:type="auto"/>
          </w:tcPr>
          <w:p w14:paraId="5C61BBDD" w14:textId="77777777" w:rsidR="00EB5865" w:rsidRDefault="00BA480A">
            <w:pPr>
              <w:pStyle w:val="Compact"/>
            </w:pPr>
            <w:r>
              <w:t>TCD8</w:t>
            </w:r>
          </w:p>
        </w:tc>
        <w:tc>
          <w:tcPr>
            <w:tcW w:w="0" w:type="auto"/>
          </w:tcPr>
          <w:p w14:paraId="2C70E6AD" w14:textId="77777777" w:rsidR="00EB5865" w:rsidRDefault="00EB5865">
            <w:pPr>
              <w:pStyle w:val="Compact"/>
            </w:pPr>
          </w:p>
        </w:tc>
        <w:tc>
          <w:tcPr>
            <w:tcW w:w="0" w:type="auto"/>
          </w:tcPr>
          <w:p w14:paraId="024E4914" w14:textId="711AB055" w:rsidR="00EB5865" w:rsidRDefault="00BA480A">
            <w:pPr>
              <w:pStyle w:val="Compact"/>
            </w:pPr>
            <w:r>
              <w:t>0.</w:t>
            </w:r>
            <w:del w:id="978" w:author="Revision" w:date="2017-05-10T13:23:00Z">
              <w:r w:rsidR="002C2E6B">
                <w:delText>61</w:delText>
              </w:r>
            </w:del>
            <w:ins w:id="979" w:author="Revision" w:date="2017-05-10T13:23:00Z">
              <w:r>
                <w:t>59</w:t>
              </w:r>
            </w:ins>
            <w:r>
              <w:t xml:space="preserve"> (3</w:t>
            </w:r>
            <w:del w:id="980" w:author="Revision" w:date="2017-05-10T13:23:00Z">
              <w:r w:rsidR="002C2E6B">
                <w:delText>.5</w:delText>
              </w:r>
            </w:del>
            <w:r>
              <w:t>)</w:t>
            </w:r>
          </w:p>
        </w:tc>
      </w:tr>
      <w:tr w:rsidR="00EB5865" w14:paraId="38AC23E4" w14:textId="77777777">
        <w:tc>
          <w:tcPr>
            <w:tcW w:w="0" w:type="auto"/>
          </w:tcPr>
          <w:p w14:paraId="5488DE03" w14:textId="77777777" w:rsidR="00EB5865" w:rsidRDefault="00BA480A">
            <w:pPr>
              <w:pStyle w:val="Compact"/>
            </w:pPr>
            <w:r>
              <w:t>CASP8 mutant</w:t>
            </w:r>
          </w:p>
        </w:tc>
        <w:tc>
          <w:tcPr>
            <w:tcW w:w="0" w:type="auto"/>
          </w:tcPr>
          <w:p w14:paraId="21B9EA9D" w14:textId="77777777" w:rsidR="00EB5865" w:rsidRDefault="00BA480A">
            <w:pPr>
              <w:pStyle w:val="Compact"/>
            </w:pPr>
            <w:r>
              <w:t>TregCD8</w:t>
            </w:r>
          </w:p>
        </w:tc>
        <w:tc>
          <w:tcPr>
            <w:tcW w:w="0" w:type="auto"/>
          </w:tcPr>
          <w:p w14:paraId="746A547C" w14:textId="77777777" w:rsidR="00EB5865" w:rsidRDefault="00EB5865">
            <w:pPr>
              <w:pStyle w:val="Compact"/>
            </w:pPr>
          </w:p>
        </w:tc>
        <w:tc>
          <w:tcPr>
            <w:tcW w:w="0" w:type="auto"/>
          </w:tcPr>
          <w:p w14:paraId="2E3815E1" w14:textId="27EBACB5" w:rsidR="00EB5865" w:rsidRDefault="00BA480A">
            <w:pPr>
              <w:pStyle w:val="Compact"/>
            </w:pPr>
            <w:r>
              <w:t>-0.</w:t>
            </w:r>
            <w:del w:id="981" w:author="Revision" w:date="2017-05-10T13:23:00Z">
              <w:r w:rsidR="002C2E6B">
                <w:delText>54 (5.4</w:delText>
              </w:r>
            </w:del>
            <w:ins w:id="982" w:author="Revision" w:date="2017-05-10T13:23:00Z">
              <w:r>
                <w:t>47 (1.8</w:t>
              </w:r>
            </w:ins>
            <w:r>
              <w:t>)</w:t>
            </w:r>
          </w:p>
        </w:tc>
      </w:tr>
      <w:tr w:rsidR="00EB5865" w14:paraId="50383E5B" w14:textId="77777777">
        <w:trPr>
          <w:trPrChange w:id="983" w:author="Revision" w:date="2017-05-10T13:23:00Z">
            <w:trPr>
              <w:gridAfter w:val="0"/>
            </w:trPr>
          </w:trPrChange>
        </w:trPr>
        <w:tc>
          <w:tcPr>
            <w:tcW w:w="0" w:type="auto"/>
            <w:tcPrChange w:id="984" w:author="Revision" w:date="2017-05-10T13:23:00Z">
              <w:tcPr>
                <w:tcW w:w="0" w:type="auto"/>
              </w:tcPr>
            </w:tcPrChange>
          </w:tcPr>
          <w:p w14:paraId="3EE9C2C9" w14:textId="77777777" w:rsidR="00EB5865" w:rsidRDefault="00BA480A" w:rsidP="00F1122E">
            <w:pPr>
              <w:pStyle w:val="Compact"/>
            </w:pPr>
            <w:r>
              <w:t>CASP8 Q156 stop</w:t>
            </w:r>
          </w:p>
        </w:tc>
        <w:tc>
          <w:tcPr>
            <w:tcW w:w="0" w:type="auto"/>
            <w:tcPrChange w:id="985" w:author="Revision" w:date="2017-05-10T13:23:00Z">
              <w:tcPr>
                <w:tcW w:w="0" w:type="auto"/>
                <w:gridSpan w:val="2"/>
              </w:tcPr>
            </w:tcPrChange>
          </w:tcPr>
          <w:p w14:paraId="28E27482" w14:textId="77777777" w:rsidR="00EB5865" w:rsidRDefault="00BA480A">
            <w:pPr>
              <w:pStyle w:val="Compact"/>
              <w:pPrChange w:id="986" w:author="Revision" w:date="2017-05-10T13:23:00Z">
                <w:pPr>
                  <w:pStyle w:val="Compact"/>
                  <w:jc w:val="left"/>
                </w:pPr>
              </w:pPrChange>
            </w:pPr>
            <w:r>
              <w:t>NK</w:t>
            </w:r>
          </w:p>
        </w:tc>
        <w:tc>
          <w:tcPr>
            <w:tcW w:w="0" w:type="auto"/>
            <w:tcPrChange w:id="987" w:author="Revision" w:date="2017-05-10T13:23:00Z">
              <w:tcPr>
                <w:tcW w:w="0" w:type="auto"/>
                <w:gridSpan w:val="2"/>
              </w:tcPr>
            </w:tcPrChange>
          </w:tcPr>
          <w:p w14:paraId="129C70C0" w14:textId="77777777" w:rsidR="00EB5865" w:rsidRDefault="00BA480A">
            <w:pPr>
              <w:pStyle w:val="Compact"/>
              <w:pPrChange w:id="988" w:author="Revision" w:date="2017-05-10T13:23:00Z">
                <w:pPr>
                  <w:pStyle w:val="Compact"/>
                  <w:jc w:val="left"/>
                </w:pPr>
              </w:pPrChange>
            </w:pPr>
            <w:r>
              <w:t>3.14 (1.4)</w:t>
            </w:r>
          </w:p>
        </w:tc>
        <w:tc>
          <w:tcPr>
            <w:tcW w:w="0" w:type="auto"/>
            <w:tcPrChange w:id="989" w:author="Revision" w:date="2017-05-10T13:23:00Z">
              <w:tcPr>
                <w:tcW w:w="0" w:type="auto"/>
                <w:gridSpan w:val="2"/>
              </w:tcPr>
            </w:tcPrChange>
          </w:tcPr>
          <w:p w14:paraId="169E4135" w14:textId="77777777" w:rsidR="00EB5865" w:rsidRDefault="00EB5865">
            <w:pPr>
              <w:pStyle w:val="Compact"/>
              <w:pPrChange w:id="990" w:author="Revision" w:date="2017-05-10T13:23:00Z">
                <w:pPr/>
              </w:pPrChange>
            </w:pPr>
          </w:p>
        </w:tc>
      </w:tr>
      <w:tr w:rsidR="00EB5865" w14:paraId="5FD66056" w14:textId="77777777">
        <w:trPr>
          <w:trPrChange w:id="991" w:author="Revision" w:date="2017-05-10T13:23:00Z">
            <w:trPr>
              <w:gridAfter w:val="0"/>
            </w:trPr>
          </w:trPrChange>
        </w:trPr>
        <w:tc>
          <w:tcPr>
            <w:tcW w:w="0" w:type="auto"/>
            <w:tcPrChange w:id="992" w:author="Revision" w:date="2017-05-10T13:23:00Z">
              <w:tcPr>
                <w:tcW w:w="0" w:type="auto"/>
              </w:tcPr>
            </w:tcPrChange>
          </w:tcPr>
          <w:p w14:paraId="18BD1A6E" w14:textId="77777777" w:rsidR="00EB5865" w:rsidRDefault="00BA480A" w:rsidP="00F1122E">
            <w:pPr>
              <w:pStyle w:val="Compact"/>
            </w:pPr>
            <w:r>
              <w:t>DIDO1 mutant</w:t>
            </w:r>
          </w:p>
        </w:tc>
        <w:tc>
          <w:tcPr>
            <w:tcW w:w="0" w:type="auto"/>
            <w:tcPrChange w:id="993" w:author="Revision" w:date="2017-05-10T13:23:00Z">
              <w:tcPr>
                <w:tcW w:w="0" w:type="auto"/>
                <w:gridSpan w:val="2"/>
              </w:tcPr>
            </w:tcPrChange>
          </w:tcPr>
          <w:p w14:paraId="29AB9A9F" w14:textId="77777777" w:rsidR="00EB5865" w:rsidRDefault="00BA480A">
            <w:pPr>
              <w:pStyle w:val="Compact"/>
              <w:pPrChange w:id="994" w:author="Revision" w:date="2017-05-10T13:23:00Z">
                <w:pPr>
                  <w:pStyle w:val="Compact"/>
                  <w:jc w:val="left"/>
                </w:pPr>
              </w:pPrChange>
            </w:pPr>
            <w:r>
              <w:t>NK</w:t>
            </w:r>
          </w:p>
        </w:tc>
        <w:tc>
          <w:tcPr>
            <w:tcW w:w="0" w:type="auto"/>
            <w:tcPrChange w:id="995" w:author="Revision" w:date="2017-05-10T13:23:00Z">
              <w:tcPr>
                <w:tcW w:w="0" w:type="auto"/>
                <w:gridSpan w:val="2"/>
              </w:tcPr>
            </w:tcPrChange>
          </w:tcPr>
          <w:p w14:paraId="37578321" w14:textId="77777777" w:rsidR="00EB5865" w:rsidRDefault="00EB5865">
            <w:pPr>
              <w:pStyle w:val="Compact"/>
              <w:pPrChange w:id="996" w:author="Revision" w:date="2017-05-10T13:23:00Z">
                <w:pPr/>
              </w:pPrChange>
            </w:pPr>
          </w:p>
        </w:tc>
        <w:tc>
          <w:tcPr>
            <w:tcW w:w="0" w:type="auto"/>
            <w:tcPrChange w:id="997" w:author="Revision" w:date="2017-05-10T13:23:00Z">
              <w:tcPr>
                <w:tcW w:w="0" w:type="auto"/>
                <w:gridSpan w:val="2"/>
              </w:tcPr>
            </w:tcPrChange>
          </w:tcPr>
          <w:p w14:paraId="334E59C3" w14:textId="77777777" w:rsidR="00EB5865" w:rsidRDefault="00BA480A">
            <w:pPr>
              <w:pStyle w:val="Compact"/>
              <w:pPrChange w:id="998" w:author="Revision" w:date="2017-05-10T13:23:00Z">
                <w:pPr>
                  <w:pStyle w:val="Compact"/>
                  <w:jc w:val="left"/>
                </w:pPr>
              </w:pPrChange>
            </w:pPr>
            <w:r>
              <w:t>1 (7.2)</w:t>
            </w:r>
          </w:p>
        </w:tc>
      </w:tr>
    </w:tbl>
    <w:p w14:paraId="3E3A9C8F" w14:textId="77777777" w:rsidR="00EB5865" w:rsidRDefault="00BA480A">
      <w:pPr>
        <w:pStyle w:val="BodyText"/>
      </w:pPr>
      <w:r>
        <w:t>Values are reported as Effect Size with associated P values in parenthesis (-log10 P). The units of effect size are change in signature score (units of standard deviation) for mutant versus wild type.</w:t>
      </w:r>
    </w:p>
    <w:p w14:paraId="6994E134" w14:textId="77777777" w:rsidR="00EB5865" w:rsidRDefault="00BA480A">
      <w:pPr>
        <w:pStyle w:val="Heading1"/>
      </w:pPr>
      <w:bookmarkStart w:id="999" w:name="discussion"/>
      <w:bookmarkEnd w:id="999"/>
      <w:r>
        <w:lastRenderedPageBreak/>
        <w:t>Discussion</w:t>
      </w:r>
    </w:p>
    <w:p w14:paraId="0F907E21" w14:textId="10F8A1A7" w:rsidR="00EB5865" w:rsidRDefault="00BA480A">
      <w:r>
        <w:t>Investigating the association between betwee</w:t>
      </w:r>
      <w:r>
        <w:t>n cancer genetics and tumor immune infiltrate requires quantitative estimates of intra-tumoral immune cell content. Of the various high-throughput data available in TCGA, RNA-seq data on transcription of immune markers is an obvious starting point, but not</w:t>
      </w:r>
      <w:r>
        <w:t xml:space="preserve"> without challenges. Signature sets derived from RNA-seq of sorted immune cell populations from peripheral blood, such as FANTOM consortium studies, offer one way to estimate immune levels[</w:t>
      </w:r>
      <w:del w:id="1000" w:author="Revision" w:date="2017-05-10T13:23:00Z">
        <w:r w:rsidR="002C2E6B">
          <w:delText>20</w:delText>
        </w:r>
      </w:del>
      <w:ins w:id="1001" w:author="Revision" w:date="2017-05-10T13:23:00Z">
        <w:r>
          <w:t>21</w:t>
        </w:r>
      </w:ins>
      <w:r>
        <w:t>]. We were discouraged by our observation that only a fraction of</w:t>
      </w:r>
      <w:r>
        <w:t xml:space="preserve"> markers derived from FANTOM data were well correlated with each other across tumors in TCGA. Markers derived from RNA-seq on sorted immune cells must demonstrate selectivity of expression not just versus other immune cells, but also across diverse tumor c</w:t>
      </w:r>
      <w:r>
        <w:t>ells, tumor-associated stroma, and vasculature. A related challenge observed with immunological markers selected from the literature is that they are often derived from flow cytometry data; unfortunately we do not have the luxury of gating for a particular</w:t>
      </w:r>
      <w:r>
        <w:t xml:space="preserve"> cell type with gross tumor RNA-seq data. Even a marker as canonical as CD4 is not a selective transcriptional marker for CD4+ T cells. Newman </w:t>
      </w:r>
      <w:r>
        <w:rPr>
          <w:i/>
        </w:rPr>
        <w:t>et al.</w:t>
      </w:r>
      <w:r>
        <w:t xml:space="preserve"> recently reported a compelling support vector machine model that was trained with mixtures of immune and t</w:t>
      </w:r>
      <w:r>
        <w:t>umor cells and successfully predicts immune composition in tumors, but the published methods have not been trained for use on RNA-seq data</w:t>
      </w:r>
      <w:del w:id="1002" w:author="Revision" w:date="2017-05-10T13:23:00Z">
        <w:r w:rsidR="002C2E6B">
          <w:delText>[33</w:delText>
        </w:r>
      </w:del>
      <w:ins w:id="1003" w:author="Revision" w:date="2017-05-10T13:23:00Z">
        <w:r>
          <w:t>, and the methods are not freely available[34</w:t>
        </w:r>
      </w:ins>
      <w:r>
        <w:t>].</w:t>
      </w:r>
    </w:p>
    <w:p w14:paraId="35438398" w14:textId="022EFDA8" w:rsidR="00EB5865" w:rsidRDefault="00BA480A">
      <w:pPr>
        <w:pStyle w:val="BodyText"/>
        <w:rPr>
          <w:ins w:id="1004" w:author="Revision" w:date="2017-05-10T13:23:00Z"/>
        </w:rPr>
      </w:pPr>
      <w:r>
        <w:t xml:space="preserve">We chose to re-derive immune signature marker sets directly from TCGA </w:t>
      </w:r>
      <w:r>
        <w:t>tumor data using a handful of sentinel markers (FOXP3, CD8A, CD19, etc.) for immune cells and utilizing mutual rank distance metrics to expand the local gene expression neighborhoods[</w:t>
      </w:r>
      <w:del w:id="1005" w:author="Revision" w:date="2017-05-10T13:23:00Z">
        <w:r w:rsidR="002C2E6B">
          <w:delText>22</w:delText>
        </w:r>
      </w:del>
      <w:ins w:id="1006" w:author="Revision" w:date="2017-05-10T13:23:00Z">
        <w:r>
          <w:t>23</w:t>
        </w:r>
      </w:ins>
      <w:r>
        <w:t>]. The use of mutual rank distance measures is one effective way to ide</w:t>
      </w:r>
      <w:r>
        <w:t>ntify strict gene neighbors in the context of a large overall correlation structure of immune markers in tumors. The principle of this metric is similar to the widespread use of 'reciprocal best hits' in DNA and protein sequence analysis to define gene ort</w:t>
      </w:r>
      <w:r>
        <w:t>hologs across species[</w:t>
      </w:r>
      <w:del w:id="1007" w:author="Revision" w:date="2017-05-10T13:23:00Z">
        <w:r w:rsidR="002C2E6B">
          <w:delText>34</w:delText>
        </w:r>
      </w:del>
      <w:ins w:id="1008" w:author="Revision" w:date="2017-05-10T13:23:00Z">
        <w:r>
          <w:t>35</w:t>
        </w:r>
      </w:ins>
      <w:r>
        <w:t>], but applied here to gene expression neighbors in RNA-seq data. Alternatively, one could have used partial correlation theoretical methods to derive similar sets of strict gene neighbors[</w:t>
      </w:r>
      <w:del w:id="1009" w:author="Revision" w:date="2017-05-10T13:23:00Z">
        <w:r w:rsidR="002C2E6B">
          <w:delText xml:space="preserve">35]. </w:delText>
        </w:r>
      </w:del>
      <w:ins w:id="1010" w:author="Revision" w:date="2017-05-10T13:23:00Z">
        <w:r>
          <w:t>36]. In our efforts to derive a signature f</w:t>
        </w:r>
        <w:r>
          <w:t>or regulator T cells (Tregs), we discovered a tight association between FOXP3 expression and the expression of the chemokine receptor CCR8 across TCGA tumors. Survey of the the immunological genome database (http://immgen.org) and other databases of immune</w:t>
        </w:r>
        <w:r>
          <w:t xml:space="preserve"> gene expession would not have suggested that CCR8 was a selective marker for Tregs. Plitas et al. have recently confirmed the selective expression of CCR8 on Treg cells from human breast tumors, and argue that anti-CCR8 therapies to target Tregs may be a </w:t>
        </w:r>
        <w:r>
          <w:t>promising approach to cancer immunotherapy[37].</w:t>
        </w:r>
      </w:ins>
    </w:p>
    <w:p w14:paraId="7A1C1C42" w14:textId="77777777" w:rsidR="00EB5865" w:rsidRDefault="00BA480A">
      <w:pPr>
        <w:pStyle w:val="BodyText"/>
      </w:pPr>
      <w:r>
        <w:t xml:space="preserve">We purposely kept these signature sets small (usually 2-3 genes/signature) and the mathematical model simple (usually a median of z-scored gene </w:t>
      </w:r>
      <w:r>
        <w:t>expression values). Larger set sizes and more complicated models could conceivably result in better predictors, but as signatures become more complex it also becomes more difficult to understand the nature of their failures. Because these sets were derived</w:t>
      </w:r>
      <w:r>
        <w:t xml:space="preserve"> from correlation within tumors, rather than from isolated immune cell populations, they have demonstrated some level of resistance to interference from expression by the complex cellular environment of tumor and stroma. As a final conservative measure, we</w:t>
      </w:r>
      <w:r>
        <w:t xml:space="preserve"> excluded tests of association of immune signatures with genetics for any given cohort when the median Pearson correlation within the marker set was less than 0.45. Work is ongoing to acquire a compendium of tumor RNA-seq data combined with flow-cytometry </w:t>
      </w:r>
      <w:r>
        <w:t>based quantitation of tumor immune content, which can serve as a gold standard for further assessment and validation of our immune cell type signatures.</w:t>
      </w:r>
    </w:p>
    <w:p w14:paraId="36E84A7E" w14:textId="77777777" w:rsidR="002A0F03" w:rsidRDefault="00BA480A">
      <w:pPr>
        <w:pStyle w:val="BodyText"/>
        <w:rPr>
          <w:del w:id="1011" w:author="Revision" w:date="2017-05-10T13:23:00Z"/>
        </w:rPr>
      </w:pPr>
      <w:r>
        <w:t>Of the major genetic events that were in association with T cell levels in tumors, we found that loss o</w:t>
      </w:r>
      <w:r>
        <w:t xml:space="preserve">f the chromosome 9p genomic region (driven by p16/CDKN2A) was </w:t>
      </w:r>
      <w:del w:id="1012" w:author="Revision" w:date="2017-05-10T13:23:00Z">
        <w:r w:rsidR="002C2E6B">
          <w:delText>the</w:delText>
        </w:r>
      </w:del>
      <w:ins w:id="1013" w:author="Revision" w:date="2017-05-10T13:23:00Z">
        <w:r>
          <w:t>among</w:t>
        </w:r>
      </w:ins>
      <w:r>
        <w:t xml:space="preserve"> most significant. This result is in agreement with a report by Linsley </w:t>
      </w:r>
      <w:r>
        <w:rPr>
          <w:i/>
        </w:rPr>
        <w:t>et al.</w:t>
      </w:r>
      <w:r>
        <w:t xml:space="preserve"> that demonstrated a link between interferon gene cluster loss </w:t>
      </w:r>
      <w:r>
        <w:lastRenderedPageBreak/>
        <w:t>(adjacent to CDKN2A) and decreased levels of sev</w:t>
      </w:r>
      <w:r>
        <w:t>eral immune signatures in melanoma[</w:t>
      </w:r>
      <w:del w:id="1014" w:author="Revision" w:date="2017-05-10T13:23:00Z">
        <w:r w:rsidR="002C2E6B">
          <w:delText>36</w:delText>
        </w:r>
      </w:del>
      <w:ins w:id="1015" w:author="Revision" w:date="2017-05-10T13:23:00Z">
        <w:r>
          <w:t>38</w:t>
        </w:r>
      </w:ins>
      <w:r>
        <w:t xml:space="preserve">]. These effects were not reported by Rooney </w:t>
      </w:r>
      <w:r>
        <w:rPr>
          <w:i/>
        </w:rPr>
        <w:t>et al.</w:t>
      </w:r>
      <w:r>
        <w:t xml:space="preserve"> as associated with their cytotoxic T cell signature, possibly because a strong effect is only observed in a handful of cohorts across TCGA[15].</w:t>
      </w:r>
    </w:p>
    <w:p w14:paraId="2374F91A" w14:textId="76FB2BBD" w:rsidR="00EB5865" w:rsidRDefault="00BA480A">
      <w:pPr>
        <w:pStyle w:val="BodyText"/>
        <w:rPr>
          <w:ins w:id="1016" w:author="Revision" w:date="2017-05-10T13:23:00Z"/>
        </w:rPr>
      </w:pPr>
      <w:ins w:id="1017" w:author="Revision" w:date="2017-05-10T13:23:00Z">
        <w:r>
          <w:t xml:space="preserve"> </w:t>
        </w:r>
      </w:ins>
      <w:r>
        <w:t>In general, we see no r</w:t>
      </w:r>
      <w:r>
        <w:t>eason to presume that the driver of a tumor CNA</w:t>
      </w:r>
      <w:ins w:id="1018" w:author="Revision" w:date="2017-05-10T13:23:00Z">
        <w:r>
          <w:t xml:space="preserve"> (in this case CDKN2A)</w:t>
        </w:r>
      </w:ins>
      <w:r>
        <w:t xml:space="preserve"> is necessarily also the driver of the immune effect. The region of association we observed for 9p loss is present across the entire chromosome arm. </w:t>
      </w:r>
      <w:del w:id="1019" w:author="Revision" w:date="2017-05-10T13:23:00Z">
        <w:r w:rsidR="002C2E6B">
          <w:delText xml:space="preserve">In addition to the presence of </w:delText>
        </w:r>
      </w:del>
      <w:ins w:id="1020" w:author="Revision" w:date="2017-05-10T13:23:00Z">
        <w:r>
          <w:t xml:space="preserve">Within it are </w:t>
        </w:r>
      </w:ins>
      <w:r>
        <w:t>the adenosine-modulating</w:t>
      </w:r>
      <w:r>
        <w:t xml:space="preserve"> enzyme MTAP and the </w:t>
      </w:r>
      <w:del w:id="1021" w:author="Revision" w:date="2017-05-10T13:23:00Z">
        <w:r w:rsidR="002C2E6B">
          <w:delText>alpha interferon</w:delText>
        </w:r>
      </w:del>
      <w:ins w:id="1022" w:author="Revision" w:date="2017-05-10T13:23:00Z">
        <w:r>
          <w:t>largest</w:t>
        </w:r>
      </w:ins>
      <w:r>
        <w:t xml:space="preserve"> cluster</w:t>
      </w:r>
      <w:del w:id="1023" w:author="Revision" w:date="2017-05-10T13:23:00Z">
        <w:r w:rsidR="002C2E6B">
          <w:delText>,</w:delText>
        </w:r>
      </w:del>
      <w:ins w:id="1024" w:author="Revision" w:date="2017-05-10T13:23:00Z">
        <w:r>
          <w:t xml:space="preserve"> of alpha interferons in the human genome. In addition, the PD-1 ligands</w:t>
        </w:r>
      </w:ins>
      <w:r>
        <w:t xml:space="preserve"> PD-L1</w:t>
      </w:r>
      <w:del w:id="1025" w:author="Revision" w:date="2017-05-10T13:23:00Z">
        <w:r w:rsidR="002C2E6B">
          <w:delText>,</w:delText>
        </w:r>
      </w:del>
      <w:ins w:id="1026" w:author="Revision" w:date="2017-05-10T13:23:00Z">
        <w:r>
          <w:t xml:space="preserve"> and</w:t>
        </w:r>
      </w:ins>
      <w:r>
        <w:t xml:space="preserve"> PD-L2, </w:t>
      </w:r>
      <w:del w:id="1027" w:author="Revision" w:date="2017-05-10T13:23:00Z">
        <w:r w:rsidR="002C2E6B">
          <w:delText xml:space="preserve">and </w:delText>
        </w:r>
      </w:del>
      <w:ins w:id="1028" w:author="Revision" w:date="2017-05-10T13:23:00Z">
        <w:r>
          <w:t xml:space="preserve">as well as the JAK/STAT member </w:t>
        </w:r>
      </w:ins>
      <w:r>
        <w:t>JAK2</w:t>
      </w:r>
      <w:del w:id="1029" w:author="Revision" w:date="2017-05-10T13:23:00Z">
        <w:r w:rsidR="002C2E6B">
          <w:delText xml:space="preserve"> CNA</w:delText>
        </w:r>
      </w:del>
      <w:ins w:id="1030" w:author="Revision" w:date="2017-05-10T13:23:00Z">
        <w:r>
          <w:t>,</w:t>
        </w:r>
      </w:ins>
      <w:r>
        <w:t xml:space="preserve"> are </w:t>
      </w:r>
      <w:del w:id="1031" w:author="Revision" w:date="2017-05-10T13:23:00Z">
        <w:r w:rsidR="002C2E6B">
          <w:delText>often</w:delText>
        </w:r>
      </w:del>
      <w:ins w:id="1032" w:author="Revision" w:date="2017-05-10T13:23:00Z">
        <w:r>
          <w:t>on 9p and sometimes</w:t>
        </w:r>
      </w:ins>
      <w:r>
        <w:t xml:space="preserve"> in linkage with CDKN2A loss.</w:t>
      </w:r>
    </w:p>
    <w:p w14:paraId="59852E4A" w14:textId="1CC9EDAB" w:rsidR="00EB5865" w:rsidRDefault="00BA480A">
      <w:pPr>
        <w:pStyle w:val="BodyText"/>
      </w:pPr>
      <w:moveToRangeStart w:id="1033" w:author="Revision" w:date="2017-05-10T13:23:00Z" w:name="move482185931"/>
      <w:moveTo w:id="1034" w:author="Revision" w:date="2017-05-10T13:23:00Z">
        <w:r>
          <w:t>The reported trends for higher immunothe</w:t>
        </w:r>
        <w:r>
          <w:t xml:space="preserve">rapy response rates in tumors with higher infiltrate suggests that our results might be used to guide therapeutic options, regardless of our understanding of cause and effect relationships[4]. </w:t>
        </w:r>
      </w:moveTo>
      <w:moveToRangeEnd w:id="1033"/>
      <w:ins w:id="1035" w:author="Revision" w:date="2017-05-10T13:23:00Z">
        <w:r>
          <w:t>One could infer that tumors harboring 9p alterations, in additi</w:t>
        </w:r>
        <w:r>
          <w:t>on to having fewer T cells, would be less responsive to immunotherapy.</w:t>
        </w:r>
      </w:ins>
      <w:r>
        <w:t xml:space="preserve"> Zaretsky </w:t>
      </w:r>
      <w:r>
        <w:rPr>
          <w:i/>
        </w:rPr>
        <w:t>et al.</w:t>
      </w:r>
      <w:r>
        <w:t xml:space="preserve"> have recently reported a genetic study focused on patients that relapse during the course of pembrolizumab (anti - PD-1) therapy[8]. Although the study was limited to a </w:t>
      </w:r>
      <w:r>
        <w:t xml:space="preserve">few patients, they observed homozygous loss-of-function mutations in JAK2 in a relapsed patient, and </w:t>
      </w:r>
      <w:r>
        <w:rPr>
          <w:i/>
        </w:rPr>
        <w:t>in vitro</w:t>
      </w:r>
      <w:r>
        <w:t xml:space="preserve"> studies demonstrated that cell lines lacking JAK2 were incapable of responding to gamma-interferon. </w:t>
      </w:r>
      <w:del w:id="1036" w:author="Revision" w:date="2017-05-10T13:23:00Z">
        <w:r w:rsidR="002C2E6B">
          <w:delText>The effect of homozygous loss of 9p regions that include JAK2 will lead to the same loss of function, suggesting that there may be therapeutic consequences to the changes we observe in 9p</w:delText>
        </w:r>
      </w:del>
      <w:ins w:id="1037" w:author="Revision" w:date="2017-05-10T13:23:00Z">
        <w:r>
          <w:t>Also, Gao et al. have studied mechanisms of re</w:t>
        </w:r>
        <w:r>
          <w:t xml:space="preserve">sistance to anti-CTLA4 therapy in metastatic melanoma and concluded that copy number alterations containing interferons and interferon pathway genes, many on chromosome 9p, can predict response to therapy[39]. Thus, an accumulating body of evidence is now </w:t>
        </w:r>
        <w:r>
          <w:t>pointing to genetic disruptions of chromosome 9p playing a role in resistance to immuno-therapy</w:t>
        </w:r>
      </w:ins>
      <w:r>
        <w:t>.</w:t>
      </w:r>
    </w:p>
    <w:p w14:paraId="654DB089" w14:textId="2D725263" w:rsidR="00EB5865" w:rsidRDefault="00BA480A">
      <w:pPr>
        <w:pStyle w:val="BodyText"/>
      </w:pPr>
      <w:r>
        <w:t>Our study independently assessed the effects of copy number gains and losses. We reasoned that the biological driver of copy number gains and losses observed i</w:t>
      </w:r>
      <w:r>
        <w:t xml:space="preserve">n any chromosomal region could often be distinct. This allowed an analysis of copy number gains of PD-L1(CD274) and PD-L2(PDCD1LG2) on chromosome 9p, despite the partial linkage with nearby CDKN2A loss that would have resulted in a spurious association in </w:t>
      </w:r>
      <w:r>
        <w:t>a combined analysis. Expression of PD-L1 in tumors is associated with response rates to anti - PDCD1 therapy[</w:t>
      </w:r>
      <w:del w:id="1038" w:author="Revision" w:date="2017-05-10T13:23:00Z">
        <w:r w:rsidR="002C2E6B">
          <w:delText>37</w:delText>
        </w:r>
      </w:del>
      <w:ins w:id="1039" w:author="Revision" w:date="2017-05-10T13:23:00Z">
        <w:r>
          <w:t>40</w:t>
        </w:r>
      </w:ins>
      <w:r>
        <w:t xml:space="preserve">]. Amplification of PD-L1 by neoplasms is well documented in Hodgkin lymphoma, and one might hypothesize that amplification of the PD-L1 genomic </w:t>
      </w:r>
      <w:r>
        <w:t>region could be an active immuno-evasion mechanism in multiple tumor types[</w:t>
      </w:r>
      <w:del w:id="1040" w:author="Revision" w:date="2017-05-10T13:23:00Z">
        <w:r w:rsidR="002C2E6B">
          <w:delText>26</w:delText>
        </w:r>
      </w:del>
      <w:ins w:id="1041" w:author="Revision" w:date="2017-05-10T13:23:00Z">
        <w:r>
          <w:t>27</w:t>
        </w:r>
      </w:ins>
      <w:r>
        <w:t>]. However, we observed no compelling evidence for association of PD-L1 amplification with any immune cell abundance estimate tested.</w:t>
      </w:r>
    </w:p>
    <w:p w14:paraId="707A67EF" w14:textId="15CF7B75" w:rsidR="00EB5865" w:rsidRDefault="00BA480A">
      <w:pPr>
        <w:pStyle w:val="BodyText"/>
      </w:pPr>
      <w:r>
        <w:t>We observed several other very large chromoso</w:t>
      </w:r>
      <w:r>
        <w:t>mal regions whose copy number estimates were associated with abundance estimates for many immune cell types. Most of these events, such as CNA on the long arm of chromosome 5, are copy number losses linked to decreased estimates of lymphocyte abundance (Fi</w:t>
      </w:r>
      <w:r>
        <w:t xml:space="preserve">g 2). This common pattern of CNA loss leading to decreased immune estimates might suggest that immuno-editing could be taking place. Further work will be needed to confirm our attempted removal of the bias that tumor purity introduces to GISTIC estimates, </w:t>
      </w:r>
      <w:r>
        <w:t>a bias that would lead to aberrant association of all CNA with lower estimates of immune infiltrate.</w:t>
      </w:r>
      <w:del w:id="1042" w:author="Revision" w:date="2017-05-10T13:23:00Z">
        <w:r w:rsidR="002C2E6B">
          <w:delText xml:space="preserve"> The commonly observed amplification of 12p in testicular cancer is the only large scale amplification event associated with a change (decrease) in T cell, NK cell, and other immune cell estimates.</w:delText>
        </w:r>
      </w:del>
    </w:p>
    <w:p w14:paraId="22F238CF" w14:textId="03675F37" w:rsidR="00EB5865" w:rsidRDefault="00BA480A">
      <w:pPr>
        <w:pStyle w:val="BodyText"/>
      </w:pPr>
      <w:r>
        <w:t>One might have expected that the genetic instability of tumors with inactivated TP53 would be associated with higher immunogenicity of tumor and higher imm</w:t>
      </w:r>
      <w:r>
        <w:t>une infiltrate. We did not observe a general correlation of TP53 mutations with immune cell estimates in tumors across TCGA cohorts, but associations were present in breast and head/neck cancers. TP53 mutations were associated with higher estimates of immu</w:t>
      </w:r>
      <w:r>
        <w:t>ne infiltrates in breast cancer. However, we found that in head and neck cancers the presence of TP53 mutations was associated with lower estimates of various immune infiltrates. As TP53 mutation has been shown to be inversely correlated with human papillo</w:t>
      </w:r>
      <w:r>
        <w:t>ma virus infection (HPV) status in head and neck cancer, we believe that TP53 mutation status may be serving as an inverse marker of viral infection in this tumor type, with the HPV-infected tumors displaying a higher estimate of immune infiltrate[</w:t>
      </w:r>
      <w:del w:id="1043" w:author="Revision" w:date="2017-05-10T13:23:00Z">
        <w:r w:rsidR="002C2E6B">
          <w:delText>38</w:delText>
        </w:r>
      </w:del>
      <w:ins w:id="1044" w:author="Revision" w:date="2017-05-10T13:23:00Z">
        <w:r>
          <w:t>41</w:t>
        </w:r>
      </w:ins>
      <w:r>
        <w:t xml:space="preserve">]. In </w:t>
      </w:r>
      <w:r>
        <w:t xml:space="preserve">some cases we observed effects </w:t>
      </w:r>
      <w:r>
        <w:lastRenderedPageBreak/>
        <w:t>of specific TP53 mutations, such as the R249S mutation in lung adenocarcinoma, previously described in hepatitis and aflatoxin-associated liver cancer, that alter TP53 function in ways more subtle than simple loss of function</w:t>
      </w:r>
      <w:r>
        <w:t xml:space="preserve"> and also suggests that some genetic-immune interactions could be related to environmental and/or viral insults[</w:t>
      </w:r>
      <w:del w:id="1045" w:author="Revision" w:date="2017-05-10T13:23:00Z">
        <w:r w:rsidR="002C2E6B">
          <w:delText>27</w:delText>
        </w:r>
      </w:del>
      <w:ins w:id="1046" w:author="Revision" w:date="2017-05-10T13:23:00Z">
        <w:r>
          <w:t>28</w:t>
        </w:r>
      </w:ins>
      <w:r>
        <w:t>].</w:t>
      </w:r>
    </w:p>
    <w:p w14:paraId="417A0FC7" w14:textId="6B4B23FE" w:rsidR="00EB5865" w:rsidRDefault="00BA480A">
      <w:pPr>
        <w:pStyle w:val="BodyText"/>
      </w:pPr>
      <w:r>
        <w:t xml:space="preserve">Our study confirmed the report of Rooney </w:t>
      </w:r>
      <w:r>
        <w:rPr>
          <w:i/>
        </w:rPr>
        <w:t>et al.</w:t>
      </w:r>
      <w:r>
        <w:t xml:space="preserve"> that caspase-8 mutations are associated with altered immune content estimates in some tumor</w:t>
      </w:r>
      <w:r>
        <w:t>s. This is not an independent confirmation, as the data in our analyses both come from only modestly different releases of TCGA. However, in our study we observed a significant association only in head/neck and breast cancer[15]. CASP8 is one of the termin</w:t>
      </w:r>
      <w:r>
        <w:t>al elements in the cellular apoptosis pathway. CASP8 mutations were associated with higher CD8+ T and NK cell levels, in a mutational pattern suggesting loss of function. One possibility is that mutations of CASP8 are adaptations to an established immune r</w:t>
      </w:r>
      <w:r>
        <w:t>esponse, providing resistance to T and NK cell-mediated cell killing. However, the switch from apoptotic to necroptotic cell death pathways can be associated with higher immunogenicity, especially when nuclear factor kappa B activity is present in the dyin</w:t>
      </w:r>
      <w:r>
        <w:t>g cells, which should lead to higher infiltrate[</w:t>
      </w:r>
      <w:del w:id="1047" w:author="Revision" w:date="2017-05-10T13:23:00Z">
        <w:r w:rsidR="002C2E6B">
          <w:delText>39</w:delText>
        </w:r>
      </w:del>
      <w:ins w:id="1048" w:author="Revision" w:date="2017-05-10T13:23:00Z">
        <w:r>
          <w:t>42</w:t>
        </w:r>
      </w:ins>
      <w:r>
        <w:t>]. It has also been reported that many CASP8 mutations, while loss of function in some aspects, result in increases in nuclear factor kappa B signaling and general tumor inflammatory state[</w:t>
      </w:r>
      <w:del w:id="1049" w:author="Revision" w:date="2017-05-10T13:23:00Z">
        <w:r w:rsidR="002C2E6B">
          <w:delText>32</w:delText>
        </w:r>
      </w:del>
      <w:ins w:id="1050" w:author="Revision" w:date="2017-05-10T13:23:00Z">
        <w:r>
          <w:t>33</w:t>
        </w:r>
      </w:ins>
      <w:r>
        <w:t>].</w:t>
      </w:r>
    </w:p>
    <w:p w14:paraId="02BC1013" w14:textId="3CB0C0A8" w:rsidR="00EB5865" w:rsidRDefault="00BA480A">
      <w:pPr>
        <w:pStyle w:val="BodyText"/>
      </w:pPr>
      <w:r>
        <w:t>We also foun</w:t>
      </w:r>
      <w:r>
        <w:t>d that mutations in the cell death modulator DIDO1 (death obliterator-inducer 1) manifest a similar pattern in to CASP8 in head and neck cancer, with DIDO1 mutations associated with higher estimates of natural killer cells.</w:t>
      </w:r>
      <w:del w:id="1051" w:author="Revision" w:date="2017-05-10T13:23:00Z">
        <w:r w:rsidR="002C2E6B">
          <w:delText xml:space="preserve"> The increased estimates of CD8+ T cells in colon adenocarcinomas harboring mutations in ARID2, a tumor supressor that also regulates the expression of interferon responsive genes[28], is another case where genetic adaptation to immune response could be taking place, particularly in the context of microsatellite instability.</w:delText>
        </w:r>
      </w:del>
      <w:r>
        <w:t xml:space="preserve"> Finally, we observe mutations in</w:t>
      </w:r>
      <w:r>
        <w:t xml:space="preserve"> beta-2 microglobulin (B2M), a necessary component of antigen presentation, associated with high estimates of NK cells in melanoma, and JAK2 mutations with higher NK levels in colon cancer. These results are thematically in line with recent report of mutat</w:t>
      </w:r>
      <w:r>
        <w:t xml:space="preserve">ions in beta-2 microglobulin and JAK kinases as escape mechanisms in patients that have relapsed during pembrolizumab therapy[8] and consistent with the previous report of B2M association with immune state by Rooney </w:t>
      </w:r>
      <w:r>
        <w:rPr>
          <w:i/>
        </w:rPr>
        <w:t>et al.</w:t>
      </w:r>
      <w:r>
        <w:t>[15].</w:t>
      </w:r>
    </w:p>
    <w:p w14:paraId="03C16706" w14:textId="77777777" w:rsidR="00EB5865" w:rsidRDefault="00BA480A">
      <w:pPr>
        <w:pStyle w:val="BodyText"/>
      </w:pPr>
      <w:r>
        <w:t>Although we saw some evidenc</w:t>
      </w:r>
      <w:r>
        <w:t>e of genetic changes in the WNT/beta-catenin pathway in association with immune estimates, the results are mixed. We did not observe compelling evidence for the association of any CTNNB1 (beta-catenin) mutation on immune estimates in our study. We did obse</w:t>
      </w:r>
      <w:r>
        <w:t>rve a link between the presence of APC mutations and decreases in estimates of myeloid and CD8+ T cells in colon adenocarcinoma, but increases in NK estimates in kidney papillary carcinoma were observed. Although amplification of MYC is inversely correlate</w:t>
      </w:r>
      <w:r>
        <w:t>d with T cell estimates in some tumor types and Spranger et al. report a strong relationship between MYC expression and T cell estimates in melanoma[13], once we included estimates of tumor purity as a covariate in the analysis we did not observe associati</w:t>
      </w:r>
      <w:r>
        <w:t>on of MYC CNA with immune estimates in melanoma, and limited association elsewhere. We did, however, observe a strong correlation between FZD3 receptor expression and 9p loss in melanoma, suggesting that there may be a link between chromosome 9p loss and b</w:t>
      </w:r>
      <w:r>
        <w:t>eta-catenin pathway status. To more thoroughly test WNT/beta-catenin hypotheses, multi-gene and multi-positional genetic signatures may need to be created to capture beta-catenin pathway activation via diverse genetic changes.</w:t>
      </w:r>
    </w:p>
    <w:p w14:paraId="2D99F48D" w14:textId="77777777" w:rsidR="00EB5865" w:rsidRDefault="00BA480A">
      <w:pPr>
        <w:pStyle w:val="BodyText"/>
      </w:pPr>
      <w:r>
        <w:t>Although our study attempts t</w:t>
      </w:r>
      <w:r>
        <w:t>o be comprehensive, it is limited in several aspects. A number of TCGA cohorts are still not large enough to expect sensitive identification of genetic-immune interactions, and even for large cohorts associations with rarer genetic changes will be too infr</w:t>
      </w:r>
      <w:r>
        <w:t>equent to sensitively measure. Although the rarer mutations and CNA might not be practically useful for patient stratification, they could still be a source of biologically rich information about the interactions of tumor genetics with immune state.</w:t>
      </w:r>
    </w:p>
    <w:p w14:paraId="06478581" w14:textId="16E5EE89" w:rsidR="00EB5865" w:rsidRDefault="00BA480A">
      <w:pPr>
        <w:pStyle w:val="BodyText"/>
      </w:pPr>
      <w:r>
        <w:t>We att</w:t>
      </w:r>
      <w:r>
        <w:t xml:space="preserve">empted to adjust for two of the major possible biases in TCGA </w:t>
      </w:r>
      <w:del w:id="1052" w:author="Revision" w:date="2017-05-10T13:23:00Z">
        <w:r w:rsidR="002C2E6B">
          <w:delText>datain</w:delText>
        </w:r>
      </w:del>
      <w:ins w:id="1053" w:author="Revision" w:date="2017-05-10T13:23:00Z">
        <w:r>
          <w:t>data in</w:t>
        </w:r>
      </w:ins>
      <w:r>
        <w:t xml:space="preserve"> our models. First, one might expect that tumors with higher overall mutational burdens will have increased immune infiltrate, and this is observed in some tumor types[15,</w:t>
      </w:r>
      <w:del w:id="1054" w:author="Revision" w:date="2017-05-10T13:23:00Z">
        <w:r w:rsidR="002C2E6B">
          <w:delText>40</w:delText>
        </w:r>
      </w:del>
      <w:ins w:id="1055" w:author="Revision" w:date="2017-05-10T13:23:00Z">
        <w:r>
          <w:t>43</w:t>
        </w:r>
      </w:ins>
      <w:r>
        <w:t>]. We tried to</w:t>
      </w:r>
      <w:r>
        <w:t xml:space="preserve"> control for this by using the observed total mutational burden of each </w:t>
      </w:r>
      <w:r>
        <w:lastRenderedPageBreak/>
        <w:t>sample as a covariate in our studies of mutation. It is possible that these corrections are over-conservative in cases where high mutational load and immune response leads to genetic a</w:t>
      </w:r>
      <w:r>
        <w:t xml:space="preserve">daptation by tumor, consistent with the observations of </w:t>
      </w:r>
      <w:del w:id="1056" w:author="Revision" w:date="2017-05-10T13:23:00Z">
        <w:r w:rsidR="002C2E6B">
          <w:delText xml:space="preserve">ARID2 mutations in colon cancer and the </w:delText>
        </w:r>
      </w:del>
      <w:r>
        <w:t xml:space="preserve">B2M mutations reported by Rooney </w:t>
      </w:r>
      <w:r>
        <w:rPr>
          <w:i/>
        </w:rPr>
        <w:t>et al.</w:t>
      </w:r>
      <w:r>
        <w:t>[15], where we observe a more limited strength of association in our model. Second, the GISTIC2 estimates of copy number alteration will be attenuated by the dip</w:t>
      </w:r>
      <w:r>
        <w:t>loid nature of any non-tumor cell within the tumor. Left uncorrected, this bias can result in the prediction that any high level amplification or deletion will be immunosuppressive. We similarly chose to include an estimate of tumor purity as a covariate i</w:t>
      </w:r>
      <w:r>
        <w:t xml:space="preserve">n our CNA model to try to adjust for this bias, despite the possibility the adjustment is overly conservative, as immune infiltrate is one component of tumor impurity. Finally, more intricate regression models than the ones described here could be devised </w:t>
      </w:r>
      <w:r>
        <w:t>that include factors such as clinical stage, sex, and more detailed tissue origin into the models.</w:t>
      </w:r>
    </w:p>
    <w:p w14:paraId="00D96A9D" w14:textId="32148778" w:rsidR="00EB5865" w:rsidRDefault="00BA480A">
      <w:pPr>
        <w:pStyle w:val="BodyText"/>
      </w:pPr>
      <w:r>
        <w:t xml:space="preserve">It is important to highlight that we cannot infer cause and effect, in either direction, from any results in the current study. More conventional studies of </w:t>
      </w:r>
      <w:r>
        <w:t>human genetic effects on immune state usually are usually grounded in the assumption that the genetic variation is the cause of the immune change[</w:t>
      </w:r>
      <w:del w:id="1057" w:author="Revision" w:date="2017-05-10T13:23:00Z">
        <w:r w:rsidR="002C2E6B">
          <w:delText>41</w:delText>
        </w:r>
      </w:del>
      <w:ins w:id="1058" w:author="Revision" w:date="2017-05-10T13:23:00Z">
        <w:r>
          <w:t>44</w:t>
        </w:r>
      </w:ins>
      <w:r>
        <w:t>]. We cannot rely on that assumption in cancer. Although it is an intriguing hypothesis that the mutations i</w:t>
      </w:r>
      <w:r>
        <w:t xml:space="preserve">n cell death pathways (CASP8, DIDO1) observed in head/neck cancer could be a tumor adaptation to ongoing immune activty, additional experiments will be necessary to establish this. There's also the possibility that the genetic changes we observed are part </w:t>
      </w:r>
      <w:r>
        <w:t xml:space="preserve">of a rich history of tumor or tumor subtype evolution that ultimately and only indirectly lead to the immune change, i.e. we are identifying a latent tumor subtype. The observed association of TP53 mutations with lower immune estimates in head/neck cancer </w:t>
      </w:r>
      <w:r>
        <w:t>may be a reflection of the HPV origin of many of the TP53 wild-type tumors in the cohort. In thyroid cancer, the fact that activating BRAF and NRAS mutations are associated with immune changes in opposite directions, despite a common ability to activate th</w:t>
      </w:r>
      <w:r>
        <w:t xml:space="preserve">e RAS/RAF/MEK/ERK pathway, may be another example where our analysis is identifying tumor subtypes rather than identifying cause-effect relationships. All of the above points mean that even for oncogene mutations linked to decreased infiltrate, like FGFR3 </w:t>
      </w:r>
      <w:r>
        <w:t>in bladder cancer, there is no assurance that inhibition of the oncogene's signalling pathway will alter tumor immune dynamics. However, the FGFR3 result is</w:t>
      </w:r>
      <w:del w:id="1059" w:author="Revision" w:date="2017-05-10T13:23:00Z">
        <w:r w:rsidR="002C2E6B">
          <w:delText xml:space="preserve"> at least</w:delText>
        </w:r>
      </w:del>
      <w:r>
        <w:t xml:space="preserve"> one case where the cause and effect hypothesis is directly testable by study of FGFR3 inhibitors in</w:t>
      </w:r>
      <w:r>
        <w:t xml:space="preserve"> cancer models.</w:t>
      </w:r>
    </w:p>
    <w:p w14:paraId="2FDBC278" w14:textId="77777777" w:rsidR="00EB5865" w:rsidRDefault="00BA480A">
      <w:pPr>
        <w:pStyle w:val="BodyText"/>
      </w:pPr>
      <w:r>
        <w:t>An additional challenge, not uncommon in genome-wide association studies, is the sometimes very large chromosomal regions (CNA) found to be in association association with the phenotype (estimates of immune infiltrate). Although in some cas</w:t>
      </w:r>
      <w:r>
        <w:t xml:space="preserve">es these CNA possess a peak when inspected for significance and/or effect size, in many cases the regions of association span millions of bases. The attempt to dissect the 9p region is one example: extensive study of the region across multiple tumor types </w:t>
      </w:r>
      <w:r>
        <w:t>failed to yield a clear candidate mediator of the effects (assuming a cause-effect relationship exists).</w:t>
      </w:r>
    </w:p>
    <w:p w14:paraId="38DDB4D8" w14:textId="77777777" w:rsidR="002A0F03" w:rsidRDefault="00BA480A">
      <w:pPr>
        <w:pStyle w:val="BodyText"/>
        <w:rPr>
          <w:del w:id="1060" w:author="Revision" w:date="2017-05-10T13:23:00Z"/>
        </w:rPr>
      </w:pPr>
      <w:moveFromRangeStart w:id="1061" w:author="Revision" w:date="2017-05-10T13:23:00Z" w:name="move482185931"/>
      <w:moveFrom w:id="1062" w:author="Revision" w:date="2017-05-10T13:23:00Z">
        <w:r>
          <w:t>The reported trends for higher immunothe</w:t>
        </w:r>
        <w:r>
          <w:t xml:space="preserve">rapy response rates in tumors with higher infiltrate suggests that our results might be used to guide therapeutic options, regardless of our understanding of cause and effect relationships[4]. </w:t>
        </w:r>
      </w:moveFrom>
      <w:moveFromRangeEnd w:id="1061"/>
      <w:del w:id="1063" w:author="Revision" w:date="2017-05-10T13:23:00Z">
        <w:r w:rsidR="002C2E6B">
          <w:delText>One could hypothesize that genetic markers associated with infiltrate, such as chromosome 9p loss and FGFR3 mutation, could be used in patient stratification approaches. We don't yet know to what extent these genetic markers would provide the fidelity necessary for a diagnostic.</w:delText>
        </w:r>
      </w:del>
    </w:p>
    <w:p w14:paraId="1CC044FC" w14:textId="2C6FA6CD" w:rsidR="00EB5865" w:rsidRDefault="00BA480A">
      <w:pPr>
        <w:pStyle w:val="BodyText"/>
      </w:pPr>
      <w:r>
        <w:t>From comparison between all position-specific mutations across the TCGA cohorts and T cell estimates, there is little in our results to suggest that we</w:t>
      </w:r>
      <w:r>
        <w:t xml:space="preserve"> have identified recurrent T cell neoepitopes from tumors that lead to consistently altered lymphocyte levels</w:t>
      </w:r>
      <w:del w:id="1064" w:author="Revision" w:date="2017-05-10T13:23:00Z">
        <w:r w:rsidR="002C2E6B">
          <w:delText>. The</w:delText>
        </w:r>
      </w:del>
      <w:ins w:id="1065" w:author="Revision" w:date="2017-05-10T13:23:00Z">
        <w:r>
          <w:t>, although we purposely limited our study to the more frequent mutations across TCGA. We did note that the</w:t>
        </w:r>
      </w:ins>
      <w:r>
        <w:t xml:space="preserve"> BRAF V600E mutation is distinctly associ</w:t>
      </w:r>
      <w:r>
        <w:t>ated with higher T cell estimates, but this is only observed in thyroid cancer, despite the prevalence of this mutation in melanoma and occurence in other tumor types.</w:t>
      </w:r>
    </w:p>
    <w:p w14:paraId="1723348B" w14:textId="77777777" w:rsidR="00EB5865" w:rsidRDefault="00BA480A">
      <w:pPr>
        <w:pStyle w:val="Heading1"/>
      </w:pPr>
      <w:bookmarkStart w:id="1066" w:name="conclusion"/>
      <w:bookmarkEnd w:id="1066"/>
      <w:r>
        <w:t>Conclusion</w:t>
      </w:r>
    </w:p>
    <w:p w14:paraId="3CA3666D" w14:textId="2A1D9196" w:rsidR="00EB5865" w:rsidRDefault="00BA480A">
      <w:r>
        <w:t>Our study of the relationship between tumor genetics and immune infiltrate is</w:t>
      </w:r>
      <w:r>
        <w:t xml:space="preserve"> a starting point toward understanding how tumor evolution shapes the immune response and immune evasion, and possibly vice versa. We have identified some of the major genetic events linked to immune cell levels in tumors, some of </w:t>
      </w:r>
      <w:r>
        <w:lastRenderedPageBreak/>
        <w:t>which will likely influen</w:t>
      </w:r>
      <w:r>
        <w:t xml:space="preserve">ce response to immunotherapy. We developed a set of transcriptional markers for estimating relative levels of various immune cell types via a network correlation approach that was designed to resist interference from the heterogenetity of tumor tissue. We </w:t>
      </w:r>
      <w:r>
        <w:t>observed a strong relationship between copy number loss of a large region of chromosome 9p and decreased lymphocyte estimates in melanoma and several other tumor types. Although we could not identify specific loci on 9p responsible for the association, the</w:t>
      </w:r>
      <w:r>
        <w:t xml:space="preserve"> recent reports of mutations in inteferon signalling pathways that lead to resistance to immunotherapy suggests that both the alpha-interferon cluster as well as JAK2 are candidate mediators</w:t>
      </w:r>
      <w:del w:id="1067" w:author="Revision" w:date="2017-05-10T13:23:00Z">
        <w:r w:rsidR="002C2E6B">
          <w:delText>.</w:delText>
        </w:r>
      </w:del>
      <w:ins w:id="1068" w:author="Revision" w:date="2017-05-10T13:23:00Z">
        <w:r>
          <w:t>, and that 9p alterations are relevant to response/resistance to i</w:t>
        </w:r>
        <w:r>
          <w:t>mmuno-therapy.</w:t>
        </w:r>
      </w:ins>
      <w:r>
        <w:t xml:space="preserve"> We also noted associations of several cancer driver mutations in genes such as PIK3CA, BRAF, RAS family members, and FGFR3, with estimates of immune infiltrate, although these associations were often observed in limited tumor types. Finally,</w:t>
      </w:r>
      <w:r>
        <w:t xml:space="preserve"> we observed that mutations in </w:t>
      </w:r>
      <w:del w:id="1069" w:author="Revision" w:date="2017-05-10T13:23:00Z">
        <w:r w:rsidR="002C2E6B">
          <w:delText xml:space="preserve">two distinct </w:delText>
        </w:r>
      </w:del>
      <w:r>
        <w:t>cell death pathway genes, CASP8 and DIDO1</w:t>
      </w:r>
      <w:del w:id="1070" w:author="Revision" w:date="2017-05-10T13:23:00Z">
        <w:r w:rsidR="002C2E6B">
          <w:delText>,</w:delText>
        </w:r>
      </w:del>
      <w:r>
        <w:t xml:space="preserve"> were associated with higher immune infiltrate in head and neck cancers</w:t>
      </w:r>
      <w:del w:id="1071" w:author="Revision" w:date="2017-05-10T13:23:00Z">
        <w:r w:rsidR="002C2E6B">
          <w:delText>.</w:delText>
        </w:r>
      </w:del>
      <w:ins w:id="1072" w:author="Revision" w:date="2017-05-10T13:23:00Z">
        <w:r>
          <w:t>, and that several position-specific TP53 mutations possesed this phenotype.</w:t>
        </w:r>
      </w:ins>
      <w:r>
        <w:t xml:space="preserve"> We </w:t>
      </w:r>
      <w:del w:id="1073" w:author="Revision" w:date="2017-05-10T13:23:00Z">
        <w:r w:rsidR="002C2E6B">
          <w:delText>believe</w:delText>
        </w:r>
      </w:del>
      <w:ins w:id="1074" w:author="Revision" w:date="2017-05-10T13:23:00Z">
        <w:r>
          <w:t>think it is reasonable to conside</w:t>
        </w:r>
        <w:r>
          <w:t>r that these mutations may be adaptations to ongoing immune activity in those tumors, and</w:t>
        </w:r>
      </w:ins>
      <w:r>
        <w:t xml:space="preserve"> that examination of the combination </w:t>
      </w:r>
      <w:del w:id="1075" w:author="Revision" w:date="2017-05-10T13:23:00Z">
        <w:r w:rsidR="002C2E6B">
          <w:delText>effects</w:delText>
        </w:r>
      </w:del>
      <w:ins w:id="1076" w:author="Revision" w:date="2017-05-10T13:23:00Z">
        <w:r>
          <w:t>therapy</w:t>
        </w:r>
      </w:ins>
      <w:r>
        <w:t xml:space="preserve"> of agents that stimulate or modify cell death pathways with</w:t>
      </w:r>
      <w:ins w:id="1077" w:author="Revision" w:date="2017-05-10T13:23:00Z">
        <w:r>
          <w:t xml:space="preserve"> immune</w:t>
        </w:r>
      </w:ins>
      <w:r>
        <w:t xml:space="preserve"> checkpoint blocking agents is warranted.</w:t>
      </w:r>
    </w:p>
    <w:p w14:paraId="639D4AB2" w14:textId="77777777" w:rsidR="00EB5865" w:rsidRDefault="00BA480A">
      <w:pPr>
        <w:pStyle w:val="BodyText"/>
      </w:pPr>
      <w:r>
        <w:t>We also discov</w:t>
      </w:r>
      <w:r>
        <w:t>ered some of the complexities in working with immune signatures and multi-modal tumor data. The large regions of association of many copy number alterations with immune estimates will require further studies to ascribe cause and effect on immune state to a</w:t>
      </w:r>
      <w:r>
        <w:t>ny particular loci. Biases in genomic data due to tumor purity and other possible factors can give strong association signals; when we removed some of these biases many signals (such as MYC amplification) were diminished or disappeared. Finally, the comple</w:t>
      </w:r>
      <w:r>
        <w:t>xity of tumor composition and the highly correlated nature of immune infiltrate in tumors means that care must be taken to find markers as specific as possible for a given cell type. Efforts are underway to refine our marker sets as well as to acquire expe</w:t>
      </w:r>
      <w:r>
        <w:t>rimental data crucial to adding validation beyond our current criteria of mutual-rank correlation in tumors (manuscript in preparation).</w:t>
      </w:r>
    </w:p>
    <w:p w14:paraId="24478C78" w14:textId="77777777" w:rsidR="00EB5865" w:rsidRDefault="00BA480A">
      <w:pPr>
        <w:pStyle w:val="BodyText"/>
      </w:pPr>
      <w:r>
        <w:t>Our genome-wide association analysis provides a baseline to compare against emerging hypotheses about tumor genetics an</w:t>
      </w:r>
      <w:r>
        <w:t>d immunotherapy. As an example, in the case of WNT/beta-catenin pathway activation in melanoma, we were able to identify a relationship between what we view as a dominant effect of chromosome 9p loss with FZD3 receptor expression. We hope our work will hel</w:t>
      </w:r>
      <w:r>
        <w:t>p to guide future mechanistic studies on the influence of specific cancer pathways on immune state and response to immunotherapy, placing new hypotheses in the context of global tumor genetic - immune interactions.</w:t>
      </w:r>
    </w:p>
    <w:p w14:paraId="67E4B075" w14:textId="77777777" w:rsidR="00EB5865" w:rsidRDefault="00BA480A">
      <w:pPr>
        <w:pStyle w:val="Heading1"/>
      </w:pPr>
      <w:bookmarkStart w:id="1078" w:name="methods"/>
      <w:bookmarkEnd w:id="1078"/>
      <w:r>
        <w:t>Methods</w:t>
      </w:r>
    </w:p>
    <w:p w14:paraId="4B5262AD" w14:textId="77777777" w:rsidR="00EB5865" w:rsidRDefault="00BA480A">
      <w:pPr>
        <w:pStyle w:val="Heading2"/>
      </w:pPr>
      <w:bookmarkStart w:id="1079" w:name="tcga-data"/>
      <w:bookmarkEnd w:id="1079"/>
      <w:r>
        <w:t>TCGA data</w:t>
      </w:r>
    </w:p>
    <w:p w14:paraId="32A06F73" w14:textId="77777777" w:rsidR="00EB5865" w:rsidRDefault="00BA480A">
      <w:r>
        <w:t>Data from TCGA (TCGA Re</w:t>
      </w:r>
      <w:r>
        <w:t>search Network: http://cancergenome.nih.gov/ ) was obtained from the University of California Santa Cruz Xena TCGA Pan-Cancer (PANCAN) repositories (http://xena.ucsc.edu/public-hubs/). Gene expression: UCSC Xena team, HiSeqV2_PANCAN, 2015-10-29. Values are</w:t>
      </w:r>
      <w:r>
        <w:t xml:space="preserve"> log2(x+1) transformed RSEM gene-level expression estimates. CNA data: UCSC Xena team, TCGA_PANCAN_gistic2, 2015-10-26. Values are estimated using the GISTIC2 algorithm, the TCGA Firehose pipeline produced segmented CNV data, which was then mapped to genes</w:t>
      </w:r>
      <w:r>
        <w:t xml:space="preserve"> to produce gene-level estimates. Gene-level Mutation data: UCSC Xena, TCGA_PANCAN_mutation_xena_gene, 2015-11-11. Genes are annotated as 0 (wt) or 1 (mutant) if they contain a non-silent mutation (nonsense, missense, frame-shift indels, splice site mutati</w:t>
      </w:r>
      <w:r>
        <w:t xml:space="preserve">ons, and stop codon read-throughs). Mutation were assigned a value of 0.5 if two different samples from the same tumor were analyzed and a single sample contained a non-silent mutation call. Position-level mutation data: UCSC Xena, </w:t>
      </w:r>
      <w:r>
        <w:lastRenderedPageBreak/>
        <w:t>TCGA_PANCAN_mutation_xen</w:t>
      </w:r>
      <w:r>
        <w:t>a, 2015-11-11. Cancers of hematopoietic orgin (leukemias, lymphomas, gliomas, and thymomas) were excluded from the analysis.</w:t>
      </w:r>
    </w:p>
    <w:p w14:paraId="4FE05822" w14:textId="4B66F21F" w:rsidR="00EB5865" w:rsidRDefault="00BA480A">
      <w:pPr>
        <w:pStyle w:val="BodyText"/>
      </w:pPr>
      <w:r>
        <w:t>Tumor subtype information for colon and breast cancers was taken from the corresponding phenotype annotation files from UCSC. Subty</w:t>
      </w:r>
      <w:r>
        <w:t>pe classification for gastric cancer was obtained from the TCGA gastric cancer publication[</w:t>
      </w:r>
      <w:del w:id="1080" w:author="Revision" w:date="2017-05-10T13:23:00Z">
        <w:r w:rsidR="002C2E6B">
          <w:delText>38</w:delText>
        </w:r>
      </w:del>
      <w:ins w:id="1081" w:author="Revision" w:date="2017-05-10T13:23:00Z">
        <w:r>
          <w:t>41</w:t>
        </w:r>
      </w:ins>
      <w:r>
        <w:t>].</w:t>
      </w:r>
    </w:p>
    <w:p w14:paraId="6CA1E385" w14:textId="0DABDA32" w:rsidR="00EB5865" w:rsidRDefault="00BA480A">
      <w:pPr>
        <w:pStyle w:val="BodyText"/>
      </w:pPr>
      <w:r>
        <w:t>Analyses were performed in the R language for statistical computing [</w:t>
      </w:r>
      <w:del w:id="1082" w:author="Revision" w:date="2017-05-10T13:23:00Z">
        <w:r w:rsidR="002C2E6B">
          <w:delText>42</w:delText>
        </w:r>
      </w:del>
      <w:ins w:id="1083" w:author="Revision" w:date="2017-05-10T13:23:00Z">
        <w:r>
          <w:t>45</w:t>
        </w:r>
      </w:ins>
      <w:r>
        <w:t>]. The plyr package was used for data manipulation[</w:t>
      </w:r>
      <w:del w:id="1084" w:author="Revision" w:date="2017-05-10T13:23:00Z">
        <w:r w:rsidR="002C2E6B">
          <w:delText>43</w:delText>
        </w:r>
      </w:del>
      <w:ins w:id="1085" w:author="Revision" w:date="2017-05-10T13:23:00Z">
        <w:r>
          <w:t>46</w:t>
        </w:r>
      </w:ins>
      <w:r>
        <w:t>], ggplot2 was used for plotting[</w:t>
      </w:r>
      <w:del w:id="1086" w:author="Revision" w:date="2017-05-10T13:23:00Z">
        <w:r w:rsidR="002C2E6B">
          <w:delText>44</w:delText>
        </w:r>
      </w:del>
      <w:ins w:id="1087" w:author="Revision" w:date="2017-05-10T13:23:00Z">
        <w:r>
          <w:t>47</w:t>
        </w:r>
      </w:ins>
      <w:r>
        <w:t>]</w:t>
      </w:r>
      <w:r>
        <w:t>, and limma was employed for model fitting and hypothesis testing[</w:t>
      </w:r>
      <w:del w:id="1088" w:author="Revision" w:date="2017-05-10T13:23:00Z">
        <w:r w:rsidR="002C2E6B">
          <w:delText>45,46</w:delText>
        </w:r>
      </w:del>
      <w:ins w:id="1089" w:author="Revision" w:date="2017-05-10T13:23:00Z">
        <w:r>
          <w:t>48,49</w:t>
        </w:r>
      </w:ins>
      <w:r>
        <w:t>]. The qgraph package was used for network plotting[</w:t>
      </w:r>
      <w:del w:id="1090" w:author="Revision" w:date="2017-05-10T13:23:00Z">
        <w:r w:rsidR="002C2E6B">
          <w:delText>47</w:delText>
        </w:r>
      </w:del>
      <w:ins w:id="1091" w:author="Revision" w:date="2017-05-10T13:23:00Z">
        <w:r>
          <w:t>50</w:t>
        </w:r>
      </w:ins>
      <w:r>
        <w:t>]. Knitr was used for manuscript generation from R Markdown[</w:t>
      </w:r>
      <w:del w:id="1092" w:author="Revision" w:date="2017-05-10T13:23:00Z">
        <w:r w:rsidR="002C2E6B">
          <w:delText>48–50</w:delText>
        </w:r>
      </w:del>
      <w:ins w:id="1093" w:author="Revision" w:date="2017-05-10T13:23:00Z">
        <w:r>
          <w:t>51–53</w:t>
        </w:r>
      </w:ins>
      <w:r>
        <w:t>].</w:t>
      </w:r>
    </w:p>
    <w:p w14:paraId="19A256FC" w14:textId="14DE64FE" w:rsidR="00EB5865" w:rsidRDefault="00BA480A">
      <w:pPr>
        <w:pStyle w:val="BodyText"/>
      </w:pPr>
      <w:r>
        <w:t>Transcript co-regulation was measured using a 3-way mutual rank</w:t>
      </w:r>
      <w:r>
        <w:t xml:space="preserve"> distance, an extension of the method described by Huttenhower </w:t>
      </w:r>
      <w:r>
        <w:rPr>
          <w:i/>
        </w:rPr>
        <w:t>et al.</w:t>
      </w:r>
      <w:r>
        <w:t xml:space="preserve"> across all transcripts in the TCGA RNA data set, tumor only[</w:t>
      </w:r>
      <w:del w:id="1094" w:author="Revision" w:date="2017-05-10T13:23:00Z">
        <w:r w:rsidR="002C2E6B">
          <w:delText>22</w:delText>
        </w:r>
      </w:del>
      <w:ins w:id="1095" w:author="Revision" w:date="2017-05-10T13:23:00Z">
        <w:r>
          <w:t>23</w:t>
        </w:r>
      </w:ins>
      <w:r>
        <w:t>]. Each loci's transcript expression values from TCGA PANCAN were first individually fitted to a standard distribution withi</w:t>
      </w:r>
      <w:r>
        <w:t>n cohort, then all cohorts were combined into a single data set. Pearson correlation was then used to rank all neighbors for each gene. All possible gene trios were evaluated for the minimum product of their six mutual ranks. Each gene-gene distance was ex</w:t>
      </w:r>
      <w:r>
        <w:t>pressed as the base 10 logarithm of this minimum score.</w:t>
      </w:r>
    </w:p>
    <w:p w14:paraId="03EFCA28" w14:textId="77777777" w:rsidR="00EB5865" w:rsidRDefault="00BA480A">
      <w:pPr>
        <w:pStyle w:val="Heading2"/>
        <w:rPr>
          <w:ins w:id="1096" w:author="Revision" w:date="2017-05-10T13:23:00Z"/>
        </w:rPr>
      </w:pPr>
      <w:bookmarkStart w:id="1097" w:name="melanoma-single-cell-rna-seq"/>
      <w:bookmarkEnd w:id="1097"/>
      <w:ins w:id="1098" w:author="Revision" w:date="2017-05-10T13:23:00Z">
        <w:r>
          <w:t>Melanoma Single cell RNA-seq</w:t>
        </w:r>
      </w:ins>
    </w:p>
    <w:p w14:paraId="212B1462" w14:textId="77777777" w:rsidR="00EB5865" w:rsidRDefault="00BA480A">
      <w:pPr>
        <w:rPr>
          <w:ins w:id="1099" w:author="Revision" w:date="2017-05-10T13:23:00Z"/>
        </w:rPr>
      </w:pPr>
      <w:ins w:id="1100" w:author="Revision" w:date="2017-05-10T13:23:00Z">
        <w:r>
          <w:t>Processed single cell RNA-seq data from Tirosh et al [20] were obtained from the Broad Single Cell Portal (https://portals.broadinstitute.org/single_cell).</w:t>
        </w:r>
      </w:ins>
    </w:p>
    <w:p w14:paraId="0CB9C1C1" w14:textId="77777777" w:rsidR="00EB5865" w:rsidRDefault="00BA480A">
      <w:pPr>
        <w:pStyle w:val="Heading2"/>
      </w:pPr>
      <w:bookmarkStart w:id="1101" w:name="signatures-that-estimate-immune-cell-con"/>
      <w:bookmarkEnd w:id="1101"/>
      <w:r>
        <w:t>Signatures that</w:t>
      </w:r>
      <w:r>
        <w:t xml:space="preserve"> estimate immune cell content in tumors</w:t>
      </w:r>
    </w:p>
    <w:p w14:paraId="4D4ACDE6" w14:textId="77777777" w:rsidR="00EB5865" w:rsidRDefault="00BA480A">
      <w:r>
        <w:t>Signature scoring: Signature estimates were constructed as the median of z-scored (log2) expression values of each signature gene component except for the NK markers (see below).</w:t>
      </w:r>
    </w:p>
    <w:p w14:paraId="49C9C0A7" w14:textId="32D519EC" w:rsidR="00EB5865" w:rsidRDefault="00BA480A">
      <w:pPr>
        <w:pStyle w:val="BodyText"/>
      </w:pPr>
      <w:r>
        <w:t xml:space="preserve">TCD8 (CD8+ T cells): (CD8A, </w:t>
      </w:r>
      <w:del w:id="1102" w:author="Revision" w:date="2017-05-10T13:23:00Z">
        <w:r w:rsidR="002C2E6B">
          <w:delText>SLA2</w:delText>
        </w:r>
      </w:del>
      <w:ins w:id="1103" w:author="Revision" w:date="2017-05-10T13:23:00Z">
        <w:r>
          <w:t>CD8B</w:t>
        </w:r>
      </w:ins>
      <w:r>
        <w:t>) Source: Mining of immune signatures in tumors using CD8A as sentinel marker. Reciprocal-Mutual-Rank methods were used to identify transcripts most intimately associated with sentinel markers. Caveats: CD8A is also expresse</w:t>
      </w:r>
      <w:r>
        <w:t>d in a fraction of dendritic cells, some NK cells, and occasionally (rarely) in tumors.</w:t>
      </w:r>
    </w:p>
    <w:p w14:paraId="5BF0A72D" w14:textId="34504EAC" w:rsidR="00EB5865" w:rsidRDefault="00BA480A">
      <w:pPr>
        <w:pStyle w:val="BodyText"/>
      </w:pPr>
      <w:r>
        <w:t>Treg (Regulatory T Cells): (FOXP3, CCR8</w:t>
      </w:r>
      <w:del w:id="1104" w:author="Revision" w:date="2017-05-10T13:23:00Z">
        <w:r w:rsidR="002C2E6B">
          <w:delText>, CCR4</w:delText>
        </w:r>
      </w:del>
      <w:r>
        <w:t xml:space="preserve">) Source: Mining of immune signatures in tumors using FOXP3 as sentinel </w:t>
      </w:r>
      <w:r>
        <w:t>marker. Reciprocal-Mutual-Rank methods were used to identify transcripts most intimately associated with sentinel markers. Caveats: Although CCR4 and CCR8 seem to be most predominantly co-expressed with FOXP3 in tumors, in sorted immune cells these recepto</w:t>
      </w:r>
      <w:r>
        <w:t>rs can also be seen in activated populations of CD4+ and CD8+ T cells.</w:t>
      </w:r>
    </w:p>
    <w:p w14:paraId="3A4A4164" w14:textId="07E6F175" w:rsidR="00EB5865" w:rsidRDefault="00BA480A">
      <w:pPr>
        <w:pStyle w:val="BodyText"/>
      </w:pPr>
      <w:r>
        <w:t>Tcell (Pan T-Cell): (</w:t>
      </w:r>
      <w:del w:id="1105" w:author="Revision" w:date="2017-05-10T13:23:00Z">
        <w:r w:rsidR="002C2E6B">
          <w:delText>SIRPG</w:delText>
        </w:r>
      </w:del>
      <w:ins w:id="1106" w:author="Revision" w:date="2017-05-10T13:23:00Z">
        <w:r>
          <w:t>CD3D</w:t>
        </w:r>
      </w:ins>
      <w:r>
        <w:t>, CD3E</w:t>
      </w:r>
      <w:ins w:id="1107" w:author="Revision" w:date="2017-05-10T13:23:00Z">
        <w:r>
          <w:t>, CD2</w:t>
        </w:r>
      </w:ins>
      <w:r>
        <w:t>) Mining of immune signatures in tumors using CD3 family members as sentinel markers. Reciprocal-Mutual-Rank methods were used to identify transcript</w:t>
      </w:r>
      <w:r>
        <w:t>s most intimately associated with CD3 epsilon (CD3E).</w:t>
      </w:r>
    </w:p>
    <w:p w14:paraId="4DBB5D36" w14:textId="41C9C83B" w:rsidR="00EB5865" w:rsidRDefault="00BA480A">
      <w:pPr>
        <w:pStyle w:val="BodyText"/>
      </w:pPr>
      <w:r>
        <w:t xml:space="preserve">Bcell (B-cell): (CD19, </w:t>
      </w:r>
      <w:del w:id="1108" w:author="Revision" w:date="2017-05-10T13:23:00Z">
        <w:r w:rsidR="002C2E6B">
          <w:delText>CD79B</w:delText>
        </w:r>
      </w:del>
      <w:ins w:id="1109" w:author="Revision" w:date="2017-05-10T13:23:00Z">
        <w:r>
          <w:t>CD79A</w:t>
        </w:r>
      </w:ins>
      <w:r>
        <w:t>, MS4A1) Source: Mining of immune signatures in tumors using CD19 as sentinel marker. Reciprocal-Mutual-Rank methods were used to identify transcripts most intimately associa</w:t>
      </w:r>
      <w:r>
        <w:t>ted with sentinel markers.</w:t>
      </w:r>
    </w:p>
    <w:p w14:paraId="27F3D030" w14:textId="77777777" w:rsidR="00EB5865" w:rsidRDefault="00BA480A">
      <w:pPr>
        <w:pStyle w:val="BodyText"/>
      </w:pPr>
      <w:r>
        <w:t>Mono (Monocyte lineage): (CD86, CSF1R, C3AR1) Source: Examination of correlation between antigen presenting cell-related genes across TCGA. Caveats: may not discriminate well between monocytes, macrophages, and other related memb</w:t>
      </w:r>
      <w:r>
        <w:t>ers of the lineage.</w:t>
      </w:r>
    </w:p>
    <w:p w14:paraId="4F8686AC" w14:textId="0229860C" w:rsidR="00EB5865" w:rsidRDefault="00BA480A">
      <w:pPr>
        <w:pStyle w:val="BodyText"/>
      </w:pPr>
      <w:r>
        <w:lastRenderedPageBreak/>
        <w:t xml:space="preserve">M2mf (M2 Macrophage): (CD163, VSIG4, </w:t>
      </w:r>
      <w:del w:id="1110" w:author="Revision" w:date="2017-05-10T13:23:00Z">
        <w:r w:rsidR="002C2E6B">
          <w:delText>FOLR2</w:delText>
        </w:r>
      </w:del>
      <w:ins w:id="1111" w:author="Revision" w:date="2017-05-10T13:23:00Z">
        <w:r>
          <w:t>MS4A4A</w:t>
        </w:r>
      </w:ins>
      <w:r>
        <w:t>) Source: cross-referencing of Fantom/Hacohen/Rooney macrophage marker sets with mutual rank distance measures across TCGA[</w:t>
      </w:r>
      <w:del w:id="1112" w:author="Revision" w:date="2017-05-10T13:23:00Z">
        <w:r w:rsidR="002C2E6B">
          <w:delText>20</w:delText>
        </w:r>
      </w:del>
      <w:ins w:id="1113" w:author="Revision" w:date="2017-05-10T13:23:00Z">
        <w:r>
          <w:t>21</w:t>
        </w:r>
      </w:ins>
      <w:r>
        <w:t>]. The initial set was expanded with neighboring genes, cross-refere</w:t>
      </w:r>
      <w:r>
        <w:t>nced with the literature and Mouse Immunological Genome Project (http://immgen.org) expression profiles to reduce to a small list of macrophage markers.</w:t>
      </w:r>
    </w:p>
    <w:p w14:paraId="76E94807" w14:textId="77777777" w:rsidR="00EB5865" w:rsidRDefault="00BA480A">
      <w:pPr>
        <w:pStyle w:val="BodyText"/>
      </w:pPr>
      <w:r>
        <w:t>NK (Natural Killer cells): (KIR2DL1, KIR2DL3, KIR2DL4, KIR3DL1, KIR3DL2, KIR3DL3, KIR2DS4) Source: Mutu</w:t>
      </w:r>
      <w:r>
        <w:t>al-rank correlation analysis of Natural Killer Group (NKG) and Killer-Cell Immmunoglobulin-Like Receptor (KIR) receptor families in TCGA tumor data revealed co-regulation of multiple members of the KIR family. However, any specific KIR gene was often obser</w:t>
      </w:r>
      <w:r>
        <w:t>ved to be at the lower limit of detection set by the TCGA RNA-seq pipeline. Compared to other cellular signatures, a larger collection of (KIR) markers was selected, a mean instead of median summarization was used to estimate NK cell content, and a small g</w:t>
      </w:r>
      <w:r>
        <w:t>aussian noise component was added (mean 0.16, standard deviation 0.08) to improve the normality of the NK signature score distribution.</w:t>
      </w:r>
    </w:p>
    <w:p w14:paraId="6E7D22AF" w14:textId="77777777" w:rsidR="00EB5865" w:rsidRDefault="00BA480A">
      <w:pPr>
        <w:pStyle w:val="BodyText"/>
      </w:pPr>
      <w:r>
        <w:t xml:space="preserve">TregCD8 and NKCD8 signatures were constructed by subtracting the TCD8 estimate from Treg estimate, or the TCD8 from the </w:t>
      </w:r>
      <w:r>
        <w:t>NK estimate, respectively.</w:t>
      </w:r>
    </w:p>
    <w:p w14:paraId="51A89460" w14:textId="77777777" w:rsidR="00EB5865" w:rsidRDefault="00BA480A">
      <w:pPr>
        <w:pStyle w:val="Heading2"/>
      </w:pPr>
      <w:bookmarkStart w:id="1114" w:name="analytical-models"/>
      <w:bookmarkEnd w:id="1114"/>
      <w:r>
        <w:t>Analytical Models</w:t>
      </w:r>
    </w:p>
    <w:p w14:paraId="4B510A01" w14:textId="77777777" w:rsidR="00EB5865" w:rsidRDefault="00BA480A">
      <w:r>
        <w:t>Associations between gene mutations and immune signatures were estimated by the linear regression models of the form:</w:t>
      </w:r>
    </w:p>
    <w:p w14:paraId="7EF9AE1D" w14:textId="77777777" w:rsidR="00EB5865" w:rsidRDefault="00BA480A">
      <w:pPr>
        <w:pStyle w:val="BodyText"/>
      </w:pPr>
      <m:oMathPara>
        <m:oMathParaPr>
          <m:jc m:val="center"/>
        </m:oMathParaPr>
        <m:oMath>
          <m:r>
            <w:rPr>
              <w:rFonts w:ascii="Cambria Math" w:hAnsi="Cambria Math"/>
            </w:rPr>
            <m:t>Immune</m:t>
          </m:r>
          <m:r>
            <w:rPr>
              <w:rFonts w:ascii="Cambria Math" w:hAnsi="Cambria Math"/>
            </w:rPr>
            <m:t> </m:t>
          </m:r>
          <m:r>
            <w:rPr>
              <w:rFonts w:ascii="Cambria Math" w:hAnsi="Cambria Math"/>
            </w:rPr>
            <m:t>Signature</m:t>
          </m:r>
          <m:r>
            <w:rPr>
              <w:rFonts w:ascii="Cambria Math" w:hAnsi="Cambria Math"/>
            </w:rPr>
            <m:t>∼</m:t>
          </m:r>
          <m:r>
            <w:rPr>
              <w:rFonts w:ascii="Cambria Math" w:hAnsi="Cambria Math"/>
            </w:rPr>
            <m:t>Mutation</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Mutation</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T</m:t>
          </m:r>
          <m:r>
            <w:rPr>
              <w:rFonts w:ascii="Cambria Math" w:hAnsi="Cambria Math"/>
            </w:rPr>
            <m:t>o</m:t>
          </m:r>
          <m:r>
            <w:rPr>
              <w:rFonts w:ascii="Cambria Math" w:hAnsi="Cambria Math"/>
            </w:rPr>
            <m:t>tal</m:t>
          </m:r>
          <m:r>
            <w:rPr>
              <w:rFonts w:ascii="Cambria Math" w:hAnsi="Cambria Math"/>
            </w:rPr>
            <m:t> </m:t>
          </m:r>
          <m:r>
            <w:rPr>
              <w:rFonts w:ascii="Cambria Math" w:hAnsi="Cambria Math"/>
            </w:rPr>
            <m:t>Mutation</m:t>
          </m:r>
        </m:oMath>
      </m:oMathPara>
    </w:p>
    <w:p w14:paraId="4B998200" w14:textId="77777777" w:rsidR="00EB5865" w:rsidRDefault="00BA480A">
      <w:r>
        <w:t>where 'Total Mutation' is the total number of observed mutations in the sample (log2 scaled), used as a covariate. 'Mutation' is considered a numeric variable in the model, with possible values of 0 (no mutation observed), 1 (mutat</w:t>
      </w:r>
      <w:r>
        <w:t>ion observed in TCGA sample), 0.5 (mutation observed in 1 of multiple TCGA samples available for that tumor).</w:t>
      </w:r>
    </w:p>
    <w:p w14:paraId="5B1D1064" w14:textId="77777777" w:rsidR="00EB5865" w:rsidRDefault="00BA480A">
      <w:pPr>
        <w:pStyle w:val="BodyText"/>
      </w:pPr>
      <w:r>
        <w:t>Associations between gene copy number alterations and immune signature scores were estimated linear regression models of the form:</w:t>
      </w:r>
    </w:p>
    <w:p w14:paraId="050AB6BB" w14:textId="77777777" w:rsidR="00EB5865" w:rsidRDefault="00BA480A">
      <w:pPr>
        <w:pStyle w:val="BodyText"/>
      </w:pPr>
      <m:oMathPara>
        <m:oMathParaPr>
          <m:jc m:val="center"/>
        </m:oMathParaPr>
        <m:oMath>
          <m:r>
            <w:rPr>
              <w:rFonts w:ascii="Cambria Math" w:hAnsi="Cambria Math"/>
            </w:rPr>
            <m:t>Immune</m:t>
          </m:r>
          <m:r>
            <w:rPr>
              <w:rFonts w:ascii="Cambria Math" w:hAnsi="Cambria Math"/>
            </w:rPr>
            <m:t> </m:t>
          </m:r>
          <m:r>
            <w:rPr>
              <w:rFonts w:ascii="Cambria Math" w:hAnsi="Cambria Math"/>
            </w:rPr>
            <m:t>S</m:t>
          </m:r>
          <m:r>
            <w:rPr>
              <w:rFonts w:ascii="Cambria Math" w:hAnsi="Cambria Math"/>
            </w:rPr>
            <m:t>ignature</m:t>
          </m:r>
          <m:r>
            <w:rPr>
              <w:rFonts w:ascii="Cambria Math" w:hAnsi="Cambria Math"/>
            </w:rPr>
            <m:t>∼</m:t>
          </m:r>
          <m:r>
            <w:rPr>
              <w:rFonts w:ascii="Cambria Math" w:hAnsi="Cambria Math"/>
            </w:rPr>
            <m:t>Copy</m:t>
          </m:r>
          <m:r>
            <w:rPr>
              <w:rFonts w:ascii="Cambria Math" w:hAnsi="Cambria Math"/>
            </w:rPr>
            <m:t> </m:t>
          </m:r>
          <m:r>
            <w:rPr>
              <w:rFonts w:ascii="Cambria Math" w:hAnsi="Cambria Math"/>
            </w:rPr>
            <m:t>Number</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Copy</m:t>
          </m:r>
          <m:r>
            <w:rPr>
              <w:rFonts w:ascii="Cambria Math" w:hAnsi="Cambria Math"/>
            </w:rPr>
            <m:t> </m:t>
          </m:r>
          <m:r>
            <w:rPr>
              <w:rFonts w:ascii="Cambria Math" w:hAnsi="Cambria Math"/>
            </w:rPr>
            <m:t>Number</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Purity</m:t>
          </m:r>
          <m:r>
            <w:rPr>
              <w:rFonts w:ascii="Cambria Math" w:hAnsi="Cambria Math"/>
            </w:rPr>
            <m:t> </m:t>
          </m:r>
          <m:r>
            <w:rPr>
              <w:rFonts w:ascii="Cambria Math" w:hAnsi="Cambria Math"/>
            </w:rPr>
            <m:t>Estimate</m:t>
          </m:r>
        </m:oMath>
      </m:oMathPara>
    </w:p>
    <w:p w14:paraId="0710D4B7" w14:textId="0E081E8E" w:rsidR="00EB5865" w:rsidRDefault="00BA480A">
      <w:r>
        <w:t xml:space="preserve">where copy number is a continuous-valued (log2) estimate obtained from GISTIC2 analysis of Affymetrix SNP 6 SNP/CNV array data, processed by </w:t>
      </w:r>
      <w:r>
        <w:t>TCGA[</w:t>
      </w:r>
      <w:del w:id="1115" w:author="Revision" w:date="2017-05-10T13:23:00Z">
        <w:r w:rsidR="002C2E6B">
          <w:delText>51</w:delText>
        </w:r>
      </w:del>
      <w:ins w:id="1116" w:author="Revision" w:date="2017-05-10T13:23:00Z">
        <w:r>
          <w:t>54</w:t>
        </w:r>
      </w:ins>
      <w:r>
        <w:t>].</w:t>
      </w:r>
    </w:p>
    <w:p w14:paraId="2BBD2D79" w14:textId="77777777" w:rsidR="00EB5865" w:rsidRDefault="00BA480A">
      <w:pPr>
        <w:pStyle w:val="BodyText"/>
      </w:pPr>
      <w:r>
        <w:t>Associations between copy number gains were performed with all data where GISTIC estimates were &gt; -0.1 (log2 transformed GISTIC values). The associations with copy number losses were performed with data where GISTIC estimates were &lt; 0.1.</w:t>
      </w:r>
    </w:p>
    <w:p w14:paraId="13864F41" w14:textId="6888D6CC" w:rsidR="00EB5865" w:rsidRDefault="00BA480A">
      <w:pPr>
        <w:pStyle w:val="BodyText"/>
      </w:pPr>
      <w:r>
        <w:t>Purity e</w:t>
      </w:r>
      <w:r>
        <w:t>stimates were derived from data from the tumor purity meta-analysis published by Butte et al[</w:t>
      </w:r>
      <w:del w:id="1117" w:author="Revision" w:date="2017-05-10T13:23:00Z">
        <w:r w:rsidR="002C2E6B">
          <w:delText>23</w:delText>
        </w:r>
      </w:del>
      <w:ins w:id="1118" w:author="Revision" w:date="2017-05-10T13:23:00Z">
        <w:r>
          <w:t>24</w:t>
        </w:r>
      </w:ins>
      <w:r>
        <w:t xml:space="preserve">]. An RNA expression-based linear model was rederived from the Butte </w:t>
      </w:r>
      <w:r>
        <w:rPr>
          <w:i/>
        </w:rPr>
        <w:t>et al.</w:t>
      </w:r>
      <w:r>
        <w:t xml:space="preserve"> purity estimates by fitting a 50 marker linear model of transcripts positively correl</w:t>
      </w:r>
      <w:r>
        <w:t>ated with purity estimates, and applying the model to all samples in the study.</w:t>
      </w:r>
    </w:p>
    <w:p w14:paraId="229B315A" w14:textId="3229DFB7" w:rsidR="00EB5865" w:rsidRDefault="00BA480A">
      <w:pPr>
        <w:pStyle w:val="BodyText"/>
      </w:pPr>
      <w:r>
        <w:t>Mutation and CNA candidates: The top 3200 most frequently mutated genes across TCGA were used in the mutation analysis. All gene-level CNA were used in the analysis in order to</w:t>
      </w:r>
      <w:r>
        <w:t xml:space="preserve"> allow finer mapping of association peaks. P values reported are corrected for multiple testing using p.adjust in R and the holm method[</w:t>
      </w:r>
      <w:del w:id="1119" w:author="Revision" w:date="2017-05-10T13:23:00Z">
        <w:r w:rsidR="002C2E6B">
          <w:delText>42</w:delText>
        </w:r>
      </w:del>
      <w:ins w:id="1120" w:author="Revision" w:date="2017-05-10T13:23:00Z">
        <w:r>
          <w:t>45</w:t>
        </w:r>
      </w:ins>
      <w:r>
        <w:t>] following the limma algorithm's eBayes adjustment for multiple tests of immune signatures[</w:t>
      </w:r>
      <w:del w:id="1121" w:author="Revision" w:date="2017-05-10T13:23:00Z">
        <w:r w:rsidR="002C2E6B">
          <w:delText>45</w:delText>
        </w:r>
      </w:del>
      <w:ins w:id="1122" w:author="Revision" w:date="2017-05-10T13:23:00Z">
        <w:r>
          <w:t>48</w:t>
        </w:r>
      </w:ins>
      <w:r>
        <w:t>]. For mutation, the 320</w:t>
      </w:r>
      <w:r>
        <w:t xml:space="preserve">0 mutations in the analysis were used as the number of tests. For CNA, where groups of markers are </w:t>
      </w:r>
      <w:r>
        <w:lastRenderedPageBreak/>
        <w:t xml:space="preserve">often highly correlated, we single-linkage clustered all CNA data and identified 1023 separate groups that displayed pearson correlation less than 0.95 with </w:t>
      </w:r>
      <w:r>
        <w:t>each other. We used 1023 as the effective number of tests for the correction. In all of the models, we excluded tests of association of a particular immune signature with genetics for any given cohort when the median Pearson correlation within the marker s</w:t>
      </w:r>
      <w:r>
        <w:t>et was less than 0.45.</w:t>
      </w:r>
    </w:p>
    <w:p w14:paraId="36C12123" w14:textId="77777777" w:rsidR="00EB5865" w:rsidRDefault="00BA480A">
      <w:pPr>
        <w:pStyle w:val="Heading1"/>
      </w:pPr>
      <w:bookmarkStart w:id="1123" w:name="acknowledgements"/>
      <w:bookmarkEnd w:id="1123"/>
      <w:r>
        <w:t>Acknowledgements</w:t>
      </w:r>
    </w:p>
    <w:p w14:paraId="2A211495" w14:textId="77777777" w:rsidR="00EB5865" w:rsidRDefault="00BA480A">
      <w:r>
        <w:t xml:space="preserve">We thank the efforts of everyone involved in the creation of The Cancer Genome Atlas, especially the patients who made TCGA possible. We thank Mary Goldman and Jing Zhu from the University of California - Santa Cruz </w:t>
      </w:r>
      <w:r>
        <w:t xml:space="preserve">Xena team for their role in making TCGA data available to all, their expert help with interpretation of Xena TCGA data feeds, and responsiveness when we identified any concerns with the pan-cancer data. </w:t>
      </w:r>
      <w:ins w:id="1124" w:author="Revision" w:date="2017-05-10T13:23:00Z">
        <w:r>
          <w:t>We also thank Itay Tirosh and co-authors of the singl</w:t>
        </w:r>
        <w:r>
          <w:t xml:space="preserve">e cell melanoma study for making the data readily available and helpful discussions. </w:t>
        </w:r>
      </w:ins>
      <w:r>
        <w:t>Support, discussions, and guidance of this research from Nils Lonberg, Alan Korman, Natalie Bezman, Ruth Lan, and Mark Selby at Bristol-Myers Squibb were invaluable.</w:t>
      </w:r>
    </w:p>
    <w:p w14:paraId="521F5BF0" w14:textId="77777777" w:rsidR="00EB5865" w:rsidRDefault="00BA480A">
      <w:pPr>
        <w:pStyle w:val="Heading1"/>
      </w:pPr>
      <w:bookmarkStart w:id="1125" w:name="supporting-information"/>
      <w:bookmarkEnd w:id="1125"/>
      <w:r>
        <w:t>Suppo</w:t>
      </w:r>
      <w:r>
        <w:t>rting Information</w:t>
      </w:r>
    </w:p>
    <w:p w14:paraId="1816EECA" w14:textId="77777777" w:rsidR="00EB5865" w:rsidRDefault="00BA480A">
      <w:r>
        <w:rPr>
          <w:b/>
        </w:rPr>
        <w:t>S1 Figure. Alternative views of the relationship of chromosome 9 CNA to estimates of CD8+ T cell levels across melanoma, head/neck, and pancreatic cancer in TCGA.</w:t>
      </w:r>
      <w:r>
        <w:t xml:space="preserve"> Chromosomal location is displayed on the horizontal axis, and the magnitude</w:t>
      </w:r>
      <w:r>
        <w:t xml:space="preserve"> of effect of copy number change on CD8+ T cell estimates (rather than -logP, as in the main figures) is displayed on the vertical axis. Each data point represents the result for a given locus, with significance (negative log(10) of P value) indicated by s</w:t>
      </w:r>
      <w:r>
        <w:t>ize of the data point. The unit of effect size is the change in TCD8 signature score (units of standard deviation of signature score across all TCGA tumors) per (log2) unit of GISTIC copy number change. Individual panel: association between loss of a given</w:t>
      </w:r>
      <w:r>
        <w:t xml:space="preserve"> chromosomal region and CD8+ T cell estimates in melanomaoma, pancreatic, head-neck cancer. Mean panel: a combined analysis across the three cohorts (mean effect size).</w:t>
      </w:r>
    </w:p>
    <w:p w14:paraId="42D384BD" w14:textId="77777777" w:rsidR="00EB5865" w:rsidRDefault="00BA480A">
      <w:pPr>
        <w:pStyle w:val="BodyText"/>
      </w:pPr>
      <w:r>
        <w:rPr>
          <w:b/>
        </w:rPr>
        <w:t>Supplementary Data SData1.csv.gz</w:t>
      </w:r>
      <w:r>
        <w:t xml:space="preserve"> A compressed, comma-delimited file containing all the </w:t>
      </w:r>
      <w:r>
        <w:t>genetic association results contained in this study. Column key: "Cohort", TCGA tumor type or sub-cohort tested; "Sig", immune cell signature; "Type", type of genetic change (CNA/cnv, mutation/mut, position specific mutation/fmut); "Variant", mutation or C</w:t>
      </w:r>
      <w:r>
        <w:t>NA tested; "Chr", chromosome of variant; "Pos", position of variant(megabases); "minP", minimum uncorrected P value from any tumor type among contrasts tested in model; "P", corrected -log(10) P value; "Effect", effect size; "Dir", direction of effect size</w:t>
      </w:r>
      <w:r>
        <w:t>; "P.orig", P value corrected for multiple tests of signatures by limma but not for multiple tests of genetic changes.</w:t>
      </w:r>
    </w:p>
    <w:p w14:paraId="479819D5" w14:textId="77777777" w:rsidR="00EB5865" w:rsidRDefault="00BA480A">
      <w:pPr>
        <w:pStyle w:val="BodyText"/>
      </w:pPr>
      <w:r>
        <w:t>A snapshot of the UCSC Xena team's November 2015 release of TCGA data used in this work, along with the R and R markdown code used to per</w:t>
      </w:r>
      <w:r>
        <w:t>form the analysis and generate this manuscript, is available at http://fiveprime.org/GENIO .</w:t>
      </w:r>
    </w:p>
    <w:p w14:paraId="3123CBAF" w14:textId="77777777" w:rsidR="00EB5865" w:rsidRDefault="00BA480A">
      <w:pPr>
        <w:pStyle w:val="Heading1"/>
      </w:pPr>
      <w:bookmarkStart w:id="1126" w:name="references"/>
      <w:bookmarkEnd w:id="1126"/>
      <w:r>
        <w:t>References</w:t>
      </w:r>
    </w:p>
    <w:p w14:paraId="4549C11B" w14:textId="77777777" w:rsidR="00EB5865" w:rsidRDefault="00BA480A">
      <w:pPr>
        <w:pStyle w:val="Bibliography"/>
      </w:pPr>
      <w:r>
        <w:t>1. Wherry EJ, Kurachi M. Molecular and cellular insights into T cell exhaustion. Nature reviews Immunology. 2015;15: 486–499. doi:</w:t>
      </w:r>
      <w:hyperlink r:id="rId8">
        <w:r>
          <w:t>10.1038/nri3862</w:t>
        </w:r>
      </w:hyperlink>
    </w:p>
    <w:p w14:paraId="3981FC0E" w14:textId="77777777" w:rsidR="00EB5865" w:rsidRDefault="00BA480A">
      <w:pPr>
        <w:pStyle w:val="Bibliography"/>
      </w:pPr>
      <w:r>
        <w:t>2. Wolchok JD, Kluger H, Callahan MK, Postow MA, Rizvi NA, Lesokhin AM, et al. Nivolumab plus ipilimumab in advanced melanoma. The New England journal of medicine. 2013;369: 122–133. doi:</w:t>
      </w:r>
      <w:hyperlink r:id="rId9">
        <w:r>
          <w:t>10.1056/NEJMoa1302369</w:t>
        </w:r>
      </w:hyperlink>
    </w:p>
    <w:p w14:paraId="4AAF775B" w14:textId="77777777" w:rsidR="00EB5865" w:rsidRDefault="00BA480A">
      <w:pPr>
        <w:pStyle w:val="Bibliography"/>
      </w:pPr>
      <w:r>
        <w:lastRenderedPageBreak/>
        <w:t>3. Schadendorf D, Hodi FS, Robert C, Weber JS, Margolin K, Hamid O, et al. Pooled Analysis of Long-Term Survival Data From Phase II and Phase III Trials of Ipilimumab in Unresectable or Metastatic Mela</w:t>
      </w:r>
      <w:r>
        <w:t>noma. Journal of clinical oncology : official journal of the American Society of Clinical Oncology. 2015;33: 1889–1894. doi:</w:t>
      </w:r>
      <w:hyperlink r:id="rId10">
        <w:r>
          <w:t>10.1200/JCO.2014.56.2736</w:t>
        </w:r>
      </w:hyperlink>
    </w:p>
    <w:p w14:paraId="4882C8D5" w14:textId="77777777" w:rsidR="00EB5865" w:rsidRDefault="00BA480A">
      <w:pPr>
        <w:pStyle w:val="Bibliography"/>
      </w:pPr>
      <w:r>
        <w:t>4. Ji R-R, Chasalow SD, Wang L, Hamid O, Schmidt H, Cogswell J, et al. An immune-active tumor microenvironment favors clinical response to ipilimumab. Cancer immunology, immunotherapy : CII. 2012;61: 1019–1031. doi:</w:t>
      </w:r>
      <w:hyperlink r:id="rId11">
        <w:r>
          <w:t>10.1007/s00262-011-1172-6</w:t>
        </w:r>
      </w:hyperlink>
    </w:p>
    <w:p w14:paraId="5C5F66FF" w14:textId="77777777" w:rsidR="00EB5865" w:rsidRDefault="00BA480A">
      <w:pPr>
        <w:pStyle w:val="Bibliography"/>
      </w:pPr>
      <w:r>
        <w:t>5. Rizvi NA, Hellmann MD, Snyder A, Kvistborg P, Makarov V, Havel JJ, et al. Cancer immunology. Mutational landscape determines sensitivity to PD-1 blockade in non-small cell lung cancer. Science (New York, NY)</w:t>
      </w:r>
      <w:r>
        <w:t>. 2015;348: 124–128. doi:</w:t>
      </w:r>
      <w:hyperlink r:id="rId12">
        <w:r>
          <w:t>10.1126/science.aaa1348</w:t>
        </w:r>
      </w:hyperlink>
    </w:p>
    <w:p w14:paraId="52FF39C0" w14:textId="77777777" w:rsidR="00EB5865" w:rsidRDefault="00BA480A">
      <w:pPr>
        <w:pStyle w:val="Bibliography"/>
      </w:pPr>
      <w:r>
        <w:t>6. Snyder A, Makarov V, Merghoub T, Yuan J, Zaretsky JM, Desrichard A, et al. Genetic basis for clinical response to CTLA-4 blockade in melanoma. Th</w:t>
      </w:r>
      <w:r>
        <w:t>e New England journal of medicine. 2014;371: 2189–2199. doi:</w:t>
      </w:r>
      <w:hyperlink r:id="rId13">
        <w:r>
          <w:t>10.1056/NEJMoa1406498</w:t>
        </w:r>
      </w:hyperlink>
    </w:p>
    <w:p w14:paraId="245750EB" w14:textId="77777777" w:rsidR="00EB5865" w:rsidRDefault="00BA480A">
      <w:pPr>
        <w:pStyle w:val="Bibliography"/>
      </w:pPr>
      <w:r>
        <w:t>7. Van Allen EM, Miao D, Schilling B, Shukla SA, Blank C, Zimmer L, et al. Genomic correlates of response to CTLA-4 b</w:t>
      </w:r>
      <w:r>
        <w:t>lockade in metastatic melanoma. Science (New York, NY). 2015;350: 207–211. doi:</w:t>
      </w:r>
      <w:hyperlink r:id="rId14">
        <w:r>
          <w:t>10.1126/science.aad0095</w:t>
        </w:r>
      </w:hyperlink>
    </w:p>
    <w:p w14:paraId="44C81CDD" w14:textId="77777777" w:rsidR="00EB5865" w:rsidRDefault="00BA480A">
      <w:pPr>
        <w:pStyle w:val="Bibliography"/>
      </w:pPr>
      <w:r>
        <w:t>8. Zaretsky JM, Garcia-Diaz A, Shin DS, Escuin-Ordinas H, Hugo W, Hu-Lieskovan S, et al. Mutations Associated with Acquired Resistance to PD-1 Blockade in Melanoma. The New England journal of medicine. 2016;375: 819–829. doi:</w:t>
      </w:r>
      <w:hyperlink r:id="rId15">
        <w:r>
          <w:t>10.1056/NEJMoa1604958</w:t>
        </w:r>
      </w:hyperlink>
    </w:p>
    <w:p w14:paraId="4C082DCA" w14:textId="77777777" w:rsidR="00EB5865" w:rsidRDefault="00BA480A">
      <w:pPr>
        <w:pStyle w:val="Bibliography"/>
      </w:pPr>
      <w:r>
        <w:t>9. Sivan A, Corrales L, Hubert N, Williams JB, Aquino-Michaels K, Earley ZM, et al. Commensal Bifidobacterium promotes antitumor immunity and facilitates anti-PD-L1 efficacy. Science (New York, NY). 2015;350:</w:t>
      </w:r>
      <w:r>
        <w:t xml:space="preserve"> 1084–1089. doi:</w:t>
      </w:r>
      <w:hyperlink r:id="rId16">
        <w:r>
          <w:t>10.1126/science.aac4255</w:t>
        </w:r>
      </w:hyperlink>
    </w:p>
    <w:p w14:paraId="70D1809C" w14:textId="77777777" w:rsidR="00EB5865" w:rsidRDefault="00BA480A">
      <w:pPr>
        <w:pStyle w:val="Bibliography"/>
      </w:pPr>
      <w:r>
        <w:t>10. Vétizou M, Pitt JM, Daillère R, Lepage P, Waldschmitt N, Flament C, et al. Anticancer immunotherapy by CTLA-4 blockade relies on the gut microbiota. Scie</w:t>
      </w:r>
      <w:r>
        <w:t>nce (New York, NY). 2015;350: 1079–1084. doi:</w:t>
      </w:r>
      <w:hyperlink r:id="rId17">
        <w:r>
          <w:t>10.1126/science.aad1329</w:t>
        </w:r>
      </w:hyperlink>
    </w:p>
    <w:p w14:paraId="303FE5E5" w14:textId="77777777" w:rsidR="00EB5865" w:rsidRDefault="00BA480A">
      <w:pPr>
        <w:pStyle w:val="Bibliography"/>
      </w:pPr>
      <w:r>
        <w:t>11. Brahmer JR, Drake CG, Wollner I, Powderly JD, Picus J, Sharfman WH, et al. Phase I study of single-agent anti-programmed dea</w:t>
      </w:r>
      <w:r>
        <w:t>th-1 (MDX-1106) in refractory solid tumors: safety, clinical activity, pharmacodynamics, and immunologic correlates. Journal of clinical oncology : official journal of the American Society of Clinical Oncology. 2010;28: 3167–3175. doi:</w:t>
      </w:r>
      <w:hyperlink r:id="rId18">
        <w:r>
          <w:t>10.1200/JCO.2009.26.7609</w:t>
        </w:r>
      </w:hyperlink>
    </w:p>
    <w:p w14:paraId="1E635A89" w14:textId="77777777" w:rsidR="00EB5865" w:rsidRDefault="00BA480A">
      <w:pPr>
        <w:pStyle w:val="Bibliography"/>
      </w:pPr>
      <w:r>
        <w:t>12. Festino L, Botti G, Lorigan P, Masucci GV, Hipp JD, Horak CE, et al. Cancer Treatment with Anti-PD-1/PD-L1 Agents: Is PD-L1 Expression a Biomarker for Patient Selection? Drugs. 2016;76: 92</w:t>
      </w:r>
      <w:r>
        <w:t>5–945. doi:</w:t>
      </w:r>
      <w:hyperlink r:id="rId19">
        <w:r>
          <w:t>10.1007/s40265-016-0588-x</w:t>
        </w:r>
      </w:hyperlink>
    </w:p>
    <w:p w14:paraId="6494F32A" w14:textId="77777777" w:rsidR="00EB5865" w:rsidRDefault="00BA480A">
      <w:pPr>
        <w:pStyle w:val="Bibliography"/>
      </w:pPr>
      <w:r>
        <w:t xml:space="preserve">13. Spranger S, Bao R, Gajewski TF. Melanoma-intrinsic </w:t>
      </w:r>
      <m:oMath>
        <m:r>
          <w:rPr>
            <w:rFonts w:ascii="Cambria Math" w:hAnsi="Cambria Math"/>
          </w:rPr>
          <m:t>β</m:t>
        </m:r>
      </m:oMath>
      <w:r>
        <w:t>-catenin signalling prevents anti-tumour immunity. Nature. 2015;523: 231–235. doi:</w:t>
      </w:r>
      <w:hyperlink r:id="rId20">
        <w:r>
          <w:t>10.1038/nature14404</w:t>
        </w:r>
      </w:hyperlink>
    </w:p>
    <w:p w14:paraId="41417158" w14:textId="77777777" w:rsidR="00EB5865" w:rsidRDefault="00BA480A">
      <w:pPr>
        <w:pStyle w:val="Bibliography"/>
      </w:pPr>
      <w:r>
        <w:t>14. Serrels A, Lund T, Serrels B, Byron A, McPherson RC, Kriegsheim A von, et al. Nuclear FAK controls chemokine transcription, Tregs, and evasion of anti-tumor immunity. Cell. 2015;163: 160–173. doi:</w:t>
      </w:r>
      <w:hyperlink r:id="rId21">
        <w:r>
          <w:t>10.1016/j.cell.2015.09.001</w:t>
        </w:r>
      </w:hyperlink>
    </w:p>
    <w:p w14:paraId="06A603B4" w14:textId="77777777" w:rsidR="00EB5865" w:rsidRDefault="00BA480A">
      <w:pPr>
        <w:pStyle w:val="Bibliography"/>
      </w:pPr>
      <w:r>
        <w:lastRenderedPageBreak/>
        <w:t xml:space="preserve">15. Rooney MS, Shukla SA, Wu CJ, Getz G, Hacohen N. Molecular and genetic properties of tumors associated with local immune cytolytic activity. Cell. 2015;160: 48–61. </w:t>
      </w:r>
      <w:r>
        <w:t>doi:</w:t>
      </w:r>
      <w:hyperlink r:id="rId22">
        <w:r>
          <w:t>10.1016/j.cell.2014.12.033</w:t>
        </w:r>
      </w:hyperlink>
    </w:p>
    <w:p w14:paraId="29E8D5DA" w14:textId="77777777" w:rsidR="00EB5865" w:rsidRDefault="00BA480A">
      <w:pPr>
        <w:pStyle w:val="Bibliography"/>
      </w:pPr>
      <w:r>
        <w:t>16. Porta-Pardo E, Godzik A. Mutation Drivers of Immunological Responses to Cancer. Cancer immunology research. 2016;4: 789–798. doi:</w:t>
      </w:r>
      <w:hyperlink r:id="rId23">
        <w:r>
          <w:t>10.1158/2326-6066.CIR-15-0233</w:t>
        </w:r>
      </w:hyperlink>
    </w:p>
    <w:p w14:paraId="6460CE48" w14:textId="77777777" w:rsidR="00EB5865" w:rsidRDefault="00BA480A">
      <w:pPr>
        <w:pStyle w:val="Bibliography"/>
      </w:pPr>
      <w:r>
        <w:t>17. Mittal D, Gubin MM, Schreiber RD, Smyth MJ. New insights into cancer immunoediting and its three component phases–elimination, equilibrium and escape. Current opinion in immunology. 2014;</w:t>
      </w:r>
      <w:r>
        <w:t>27: 16–25. doi:</w:t>
      </w:r>
      <w:hyperlink r:id="rId24">
        <w:r>
          <w:t>10.1016/j.coi.2014.01.004</w:t>
        </w:r>
      </w:hyperlink>
    </w:p>
    <w:p w14:paraId="70D681EF" w14:textId="77777777" w:rsidR="00EB5865" w:rsidRDefault="00BA480A">
      <w:pPr>
        <w:pStyle w:val="Bibliography"/>
      </w:pPr>
      <w:r>
        <w:t>18. Heng TSP, Painter MW, Immunological Genome Project Consortium. The Immunological Genome Project: networks of gene expression in immune cells. Nature i</w:t>
      </w:r>
      <w:r>
        <w:t>mmunology. 2008;9: 1091–1094. doi:</w:t>
      </w:r>
      <w:hyperlink r:id="rId25">
        <w:r>
          <w:t>10.1038/ni1008-1091</w:t>
        </w:r>
      </w:hyperlink>
    </w:p>
    <w:p w14:paraId="7043AF99" w14:textId="77777777" w:rsidR="00EB5865" w:rsidRDefault="00BA480A">
      <w:pPr>
        <w:pStyle w:val="Bibliography"/>
      </w:pPr>
      <w:r>
        <w:t>19. Shay T, Jojic V, Zuk O, Rothamel K, Puyraimond-Zemmour D, Feng T, et al. Conservation and divergence in the transcriptional programs of the hum</w:t>
      </w:r>
      <w:r>
        <w:t>an and mouse immune systems. Proceedings of the National Academy of Sciences of the United States of America. 2013;110: 2946–2951. doi:</w:t>
      </w:r>
      <w:hyperlink r:id="rId26">
        <w:r>
          <w:t>10.1073/pnas.1222738110</w:t>
        </w:r>
      </w:hyperlink>
    </w:p>
    <w:p w14:paraId="6FB4717F" w14:textId="39E569ED" w:rsidR="00EB5865" w:rsidRDefault="00BA480A">
      <w:pPr>
        <w:pStyle w:val="Bibliography"/>
      </w:pPr>
      <w:r>
        <w:t xml:space="preserve">20. </w:t>
      </w:r>
      <w:del w:id="1127" w:author="Revision" w:date="2017-05-10T13:23:00Z">
        <w:r w:rsidR="002C2E6B">
          <w:delText>FANTOM Consortium and the RIKEN PMI and CLST (DGT), Forrest ARR, Kawaji H, Rehli M, Baillie JK, Hoon MJL de</w:delText>
        </w:r>
      </w:del>
      <w:ins w:id="1128" w:author="Revision" w:date="2017-05-10T13:23:00Z">
        <w:r>
          <w:t>Tirosh I, Izar B, Prakadan SM, Wad</w:t>
        </w:r>
        <w:r>
          <w:t>sworth MH, Treacy D, Trombetta JJ</w:t>
        </w:r>
      </w:ins>
      <w:r>
        <w:t xml:space="preserve">, et al. </w:t>
      </w:r>
      <w:del w:id="1129" w:author="Revision" w:date="2017-05-10T13:23:00Z">
        <w:r w:rsidR="002C2E6B">
          <w:delText>A promoter-level mammalian expression atlas. Nature. 2014;507: 462–470.</w:delText>
        </w:r>
      </w:del>
      <w:ins w:id="1130" w:author="Revision" w:date="2017-05-10T13:23:00Z">
        <w:r>
          <w:t>Dissecting the multicellular ecosystem of metastatic melanoma by single-cell RNA-seq. Science (New York, NY). 2016;352: 189–196.</w:t>
        </w:r>
      </w:ins>
      <w:r>
        <w:t xml:space="preserve"> doi:</w:t>
      </w:r>
      <w:r>
        <w:fldChar w:fldCharType="begin"/>
      </w:r>
      <w:r>
        <w:instrText xml:space="preserve"> HYPERLINK "https://doi.org/10.</w:instrText>
      </w:r>
      <w:del w:id="1131" w:author="Revision" w:date="2017-05-10T13:23:00Z">
        <w:r>
          <w:delInstrText>1038/nature13182</w:delInstrText>
        </w:r>
      </w:del>
      <w:ins w:id="1132" w:author="Revision" w:date="2017-05-10T13:23:00Z">
        <w:r>
          <w:instrText>1126/science.aad0501</w:instrText>
        </w:r>
      </w:ins>
      <w:r>
        <w:instrText xml:space="preserve">" \h </w:instrText>
      </w:r>
      <w:r>
        <w:fldChar w:fldCharType="separate"/>
      </w:r>
      <w:r>
        <w:t>10.</w:t>
      </w:r>
      <w:del w:id="1133" w:author="Revision" w:date="2017-05-10T13:23:00Z">
        <w:r w:rsidR="002C2E6B">
          <w:delText>1038/nature13182</w:delText>
        </w:r>
      </w:del>
      <w:ins w:id="1134" w:author="Revision" w:date="2017-05-10T13:23:00Z">
        <w:r>
          <w:t>1126/science.aad050</w:t>
        </w:r>
        <w:r>
          <w:t>1</w:t>
        </w:r>
      </w:ins>
      <w:r>
        <w:fldChar w:fldCharType="end"/>
      </w:r>
    </w:p>
    <w:p w14:paraId="78730B25" w14:textId="311D78AC" w:rsidR="00EB5865" w:rsidRDefault="002C2E6B">
      <w:pPr>
        <w:pStyle w:val="Bibliography"/>
        <w:rPr>
          <w:ins w:id="1135" w:author="Revision" w:date="2017-05-10T13:23:00Z"/>
        </w:rPr>
      </w:pPr>
      <w:del w:id="1136" w:author="Revision" w:date="2017-05-10T13:23:00Z">
        <w:r>
          <w:delText>21.</w:delText>
        </w:r>
      </w:del>
      <w:ins w:id="1137" w:author="Revision" w:date="2017-05-10T13:23:00Z">
        <w:r w:rsidR="00BA480A">
          <w:t>21. FANTOM Consortium and the RIKEN PMI and CLST (DGT), Forrest ARR, Kawaji H, Rehli M, Baillie JK, Hoon MJL de, et al. A promoter-level mammalian expression atlas. Nature. 2014;507: 462–470. doi:</w:t>
        </w:r>
        <w:r w:rsidR="00BA480A">
          <w:fldChar w:fldCharType="begin"/>
        </w:r>
        <w:r w:rsidR="00BA480A">
          <w:instrText xml:space="preserve"> HYPERLINK "https://doi.org/10.1038/nature13182" \h </w:instrText>
        </w:r>
        <w:r w:rsidR="00BA480A">
          <w:fldChar w:fldCharType="separate"/>
        </w:r>
        <w:r w:rsidR="00BA480A">
          <w:t>10.</w:t>
        </w:r>
        <w:r w:rsidR="00BA480A">
          <w:t>1038/nature13182</w:t>
        </w:r>
        <w:r w:rsidR="00BA480A">
          <w:fldChar w:fldCharType="end"/>
        </w:r>
      </w:ins>
    </w:p>
    <w:p w14:paraId="707F8DF0" w14:textId="77777777" w:rsidR="00EB5865" w:rsidRDefault="00BA480A">
      <w:pPr>
        <w:pStyle w:val="Bibliography"/>
      </w:pPr>
      <w:ins w:id="1138" w:author="Revision" w:date="2017-05-10T13:23:00Z">
        <w:r>
          <w:t>22.</w:t>
        </w:r>
      </w:ins>
      <w:r>
        <w:t xml:space="preserve"> Hori S, Nomura T, Sakaguchi S. Control of regulatory T cell development by the transcription factor Foxp3. Science (New York, NY). 2003;299: 1057–1061. doi:</w:t>
      </w:r>
      <w:hyperlink r:id="rId27">
        <w:r>
          <w:t>10.1126/science.1079</w:t>
        </w:r>
        <w:r>
          <w:t>490</w:t>
        </w:r>
      </w:hyperlink>
    </w:p>
    <w:p w14:paraId="687527FF" w14:textId="52AB3493" w:rsidR="00EB5865" w:rsidRDefault="002C2E6B">
      <w:pPr>
        <w:pStyle w:val="Bibliography"/>
      </w:pPr>
      <w:del w:id="1139" w:author="Revision" w:date="2017-05-10T13:23:00Z">
        <w:r>
          <w:delText>22</w:delText>
        </w:r>
      </w:del>
      <w:ins w:id="1140" w:author="Revision" w:date="2017-05-10T13:23:00Z">
        <w:r w:rsidR="00BA480A">
          <w:t>23</w:t>
        </w:r>
      </w:ins>
      <w:r w:rsidR="00BA480A">
        <w:t>. Huttenhower C, Flamholz AI, Landis JN, Sahi S, Myers CL, Olszewski KL, et al. Nearest Neighbor Networks: clustering expression data based on gene neighborhoods. BMC bioinformatics. 2007;8: 250. doi:</w:t>
      </w:r>
      <w:hyperlink r:id="rId28">
        <w:r w:rsidR="00BA480A">
          <w:t>10.1186/1471-2105-8-250</w:t>
        </w:r>
      </w:hyperlink>
    </w:p>
    <w:p w14:paraId="718C4C8F" w14:textId="0D0CE04B" w:rsidR="00EB5865" w:rsidRDefault="002C2E6B">
      <w:pPr>
        <w:pStyle w:val="Bibliography"/>
      </w:pPr>
      <w:del w:id="1141" w:author="Revision" w:date="2017-05-10T13:23:00Z">
        <w:r>
          <w:delText>23</w:delText>
        </w:r>
      </w:del>
      <w:ins w:id="1142" w:author="Revision" w:date="2017-05-10T13:23:00Z">
        <w:r w:rsidR="00BA480A">
          <w:t>24</w:t>
        </w:r>
      </w:ins>
      <w:r w:rsidR="00BA480A">
        <w:t>. Aran D, Sirota M, Butte AJ. Systematic pan-cancer analysis of tumour purity. Nature communications. 2015;6: 8971. doi:</w:t>
      </w:r>
      <w:hyperlink r:id="rId29">
        <w:r w:rsidR="00BA480A">
          <w:t>10.1038/ncomms9971</w:t>
        </w:r>
      </w:hyperlink>
    </w:p>
    <w:p w14:paraId="2E61EB82" w14:textId="63078315" w:rsidR="00EB5865" w:rsidRDefault="002C2E6B">
      <w:pPr>
        <w:pStyle w:val="Bibliography"/>
      </w:pPr>
      <w:del w:id="1143" w:author="Revision" w:date="2017-05-10T13:23:00Z">
        <w:r>
          <w:delText>24</w:delText>
        </w:r>
      </w:del>
      <w:ins w:id="1144" w:author="Revision" w:date="2017-05-10T13:23:00Z">
        <w:r w:rsidR="00BA480A">
          <w:t>25</w:t>
        </w:r>
      </w:ins>
      <w:r w:rsidR="00BA480A">
        <w:t xml:space="preserve">. Liggett WH, Sidransky D. Role of the p16 tumor suppressor gene in cancer. Journal of clinical oncology : official journal of the American Society of Clinical Oncology. 1998;16: 1197–1206. </w:t>
      </w:r>
      <w:del w:id="1145" w:author="Revision" w:date="2017-05-10T13:23:00Z">
        <w:r>
          <w:delText xml:space="preserve">Available: </w:delText>
        </w:r>
        <w:r w:rsidR="00BA480A">
          <w:fldChar w:fldCharType="begin"/>
        </w:r>
        <w:r w:rsidR="00BA480A">
          <w:delInstrText xml:space="preserve"> HYPERLINK "http://www.ncbi.nlm.nih.gov/pubmed/9508208" \h </w:delInstrText>
        </w:r>
        <w:r w:rsidR="00BA480A">
          <w:fldChar w:fldCharType="separate"/>
        </w:r>
        <w:r>
          <w:delText>http://www.ncbi.nlm.nih.gov/pubmed/9508208</w:delText>
        </w:r>
        <w:r w:rsidR="00BA480A">
          <w:fldChar w:fldCharType="end"/>
        </w:r>
      </w:del>
      <w:ins w:id="1146" w:author="Revision" w:date="2017-05-10T13:23:00Z">
        <w:r w:rsidR="00BA480A">
          <w:t>doi:</w:t>
        </w:r>
        <w:r w:rsidR="00BA480A">
          <w:fldChar w:fldCharType="begin"/>
        </w:r>
        <w:r w:rsidR="00BA480A">
          <w:instrText xml:space="preserve"> HYPERLINK "https://doi.org/10.1200/JC</w:instrText>
        </w:r>
        <w:r w:rsidR="00BA480A">
          <w:instrText xml:space="preserve">O.1998.16.3.1197" \h </w:instrText>
        </w:r>
        <w:r w:rsidR="00BA480A">
          <w:fldChar w:fldCharType="separate"/>
        </w:r>
        <w:r w:rsidR="00BA480A">
          <w:t>10.1200/JCO.1998.16.3.1197</w:t>
        </w:r>
        <w:r w:rsidR="00BA480A">
          <w:fldChar w:fldCharType="end"/>
        </w:r>
      </w:ins>
    </w:p>
    <w:p w14:paraId="7D94A0E1" w14:textId="323C9F03" w:rsidR="00EB5865" w:rsidRDefault="002C2E6B">
      <w:pPr>
        <w:pStyle w:val="Bibliography"/>
      </w:pPr>
      <w:del w:id="1147" w:author="Revision" w:date="2017-05-10T13:23:00Z">
        <w:r>
          <w:delText>25</w:delText>
        </w:r>
      </w:del>
      <w:ins w:id="1148" w:author="Revision" w:date="2017-05-10T13:23:00Z">
        <w:r w:rsidR="00BA480A">
          <w:t>26</w:t>
        </w:r>
      </w:ins>
      <w:r w:rsidR="00BA480A">
        <w:t>. Wild PJ, Meyer S, Landthaler M, Hofstaedter F, Bosserhoff AK. A potential predictive marker for response to interferon in malignant melanoma. Journal der Deutschen Dermatologischen Gesellschaft = Journal</w:t>
      </w:r>
      <w:r w:rsidR="00BA480A">
        <w:t xml:space="preserve"> of the German Society of Dermatology : JDDG. 2007;5: 456–459. doi:</w:t>
      </w:r>
      <w:hyperlink r:id="rId30">
        <w:r w:rsidR="00BA480A">
          <w:t>10.1111/j.1610-0387.2007.06303.x</w:t>
        </w:r>
      </w:hyperlink>
    </w:p>
    <w:p w14:paraId="49ECE2F4" w14:textId="5AACFC85" w:rsidR="00EB5865" w:rsidRDefault="002C2E6B">
      <w:pPr>
        <w:pStyle w:val="Bibliography"/>
      </w:pPr>
      <w:del w:id="1149" w:author="Revision" w:date="2017-05-10T13:23:00Z">
        <w:r>
          <w:delText>26</w:delText>
        </w:r>
      </w:del>
      <w:ins w:id="1150" w:author="Revision" w:date="2017-05-10T13:23:00Z">
        <w:r w:rsidR="00BA480A">
          <w:t>27</w:t>
        </w:r>
      </w:ins>
      <w:r w:rsidR="00BA480A">
        <w:t>. Roemer MGM, Advani RH, Ligon AH, Natkunam Y, Redd RA, Homer H, et al. PD-L1 and PD-L</w:t>
      </w:r>
      <w:r w:rsidR="00BA480A">
        <w:t>2 Genetic Alterations Define Classical Hodgkin Lymphoma and Predict Outcome. Journal of clinical oncology : official journal of the American Society of Clinical Oncology. 2016;34: 2690–2697. doi:</w:t>
      </w:r>
      <w:hyperlink r:id="rId31">
        <w:r w:rsidR="00BA480A">
          <w:t>1</w:t>
        </w:r>
        <w:r w:rsidR="00BA480A">
          <w:t>0.1200/JCO.2016.66.4482</w:t>
        </w:r>
      </w:hyperlink>
    </w:p>
    <w:p w14:paraId="1FCB975D" w14:textId="396070A1" w:rsidR="00EB5865" w:rsidRDefault="002C2E6B">
      <w:pPr>
        <w:pStyle w:val="Bibliography"/>
      </w:pPr>
      <w:del w:id="1151" w:author="Revision" w:date="2017-05-10T13:23:00Z">
        <w:r>
          <w:delText>27</w:delText>
        </w:r>
      </w:del>
      <w:ins w:id="1152" w:author="Revision" w:date="2017-05-10T13:23:00Z">
        <w:r w:rsidR="00BA480A">
          <w:t>28</w:t>
        </w:r>
      </w:ins>
      <w:r w:rsidR="00BA480A">
        <w:t>. Gouas DA, Shi H, Hautefeuille AH, Ortiz-Cuaran SL, Legros PC, Szymanska KJ, et al. Effects of the TP53 p.R249S mutant on proliferation and clonogenic properties in human hepatocellular carcinoma cell lines: interaction with hepa</w:t>
      </w:r>
      <w:r w:rsidR="00BA480A">
        <w:t>titis B virus X protein. Carcinogenesis. 2010;31: 1475–1482. doi:</w:t>
      </w:r>
      <w:hyperlink r:id="rId32">
        <w:r w:rsidR="00BA480A">
          <w:t>10.1093/carcin/bgq118</w:t>
        </w:r>
      </w:hyperlink>
    </w:p>
    <w:p w14:paraId="43CDA30F" w14:textId="77777777" w:rsidR="002A0F03" w:rsidRDefault="002C2E6B">
      <w:pPr>
        <w:pStyle w:val="Bibliography"/>
        <w:rPr>
          <w:del w:id="1153" w:author="Revision" w:date="2017-05-10T13:23:00Z"/>
        </w:rPr>
      </w:pPr>
      <w:del w:id="1154" w:author="Revision" w:date="2017-05-10T13:23:00Z">
        <w:r>
          <w:lastRenderedPageBreak/>
          <w:delText>28. Zhao H, Wang J, Han Y, Huang Z, Ying J, Bi X, et al. ARID2: a new tumor suppressor gene in hepatocellular carcinoma. Oncotarget. 2011;2: 886–891. doi:</w:delText>
        </w:r>
        <w:r w:rsidR="00BA480A">
          <w:fldChar w:fldCharType="begin"/>
        </w:r>
        <w:r w:rsidR="00BA480A">
          <w:delInstrText xml:space="preserve"> HYPERLINK "https://doi.org/10.18632/oncotarget.355" \h </w:delInstrText>
        </w:r>
        <w:r w:rsidR="00BA480A">
          <w:fldChar w:fldCharType="separate"/>
        </w:r>
        <w:r>
          <w:delText>10.18632/oncotarget.355</w:delText>
        </w:r>
        <w:r w:rsidR="00BA480A">
          <w:fldChar w:fldCharType="end"/>
        </w:r>
      </w:del>
    </w:p>
    <w:p w14:paraId="607A93C3" w14:textId="42F556BB" w:rsidR="00EB5865" w:rsidRDefault="002C2E6B">
      <w:pPr>
        <w:pStyle w:val="Bibliography"/>
        <w:rPr>
          <w:ins w:id="1155" w:author="Revision" w:date="2017-05-10T13:23:00Z"/>
        </w:rPr>
      </w:pPr>
      <w:del w:id="1156" w:author="Revision" w:date="2017-05-10T13:23:00Z">
        <w:r>
          <w:delText>29.</w:delText>
        </w:r>
      </w:del>
      <w:ins w:id="1157" w:author="Revision" w:date="2017-05-10T13:23:00Z">
        <w:r w:rsidR="00BA480A">
          <w:t xml:space="preserve">29. Yang F, De La Fuente R, Leu NA, Baumann C, McLaughlin KJ, Wang PJ. Mouse SYCP2 is required for synaptonemal </w:t>
        </w:r>
        <w:r w:rsidR="00BA480A">
          <w:t>complex assembly and chromosomal synapsis during male meiosis. The Journal of cell biology. 2006;173: 497–507. doi:</w:t>
        </w:r>
        <w:r w:rsidR="00BA480A">
          <w:fldChar w:fldCharType="begin"/>
        </w:r>
        <w:r w:rsidR="00BA480A">
          <w:instrText xml:space="preserve"> HYPERLINK "https://doi.org/10.1083/jcb.200603063" \h </w:instrText>
        </w:r>
        <w:r w:rsidR="00BA480A">
          <w:fldChar w:fldCharType="separate"/>
        </w:r>
        <w:r w:rsidR="00BA480A">
          <w:t>10.1083/jcb.200603063</w:t>
        </w:r>
        <w:r w:rsidR="00BA480A">
          <w:fldChar w:fldCharType="end"/>
        </w:r>
      </w:ins>
    </w:p>
    <w:p w14:paraId="59839CE5" w14:textId="77777777" w:rsidR="00EB5865" w:rsidRDefault="00BA480A">
      <w:pPr>
        <w:pStyle w:val="Bibliography"/>
      </w:pPr>
      <w:ins w:id="1158" w:author="Revision" w:date="2017-05-10T13:23:00Z">
        <w:r>
          <w:t>30.</w:t>
        </w:r>
      </w:ins>
      <w:r>
        <w:t xml:space="preserve"> Rudd ML, Price JC, Fogoros S, Godwin AK, Sgroi DC, Merino </w:t>
      </w:r>
      <w:r>
        <w:t>MJ, et al. A unique spectrum of somatic PIK3CA (p110alpha) mutations within primary endometrial carcinomas. Clinical cancer research : an official journal of the American Association for Cancer Research. 2011;17: 1331–1340. doi:</w:t>
      </w:r>
      <w:hyperlink r:id="rId33">
        <w:r>
          <w:t>10.1158/1078-0432.CCR-10-0540</w:t>
        </w:r>
      </w:hyperlink>
    </w:p>
    <w:p w14:paraId="2926DD1A" w14:textId="590D2D6E" w:rsidR="00EB5865" w:rsidRDefault="002C2E6B">
      <w:pPr>
        <w:pStyle w:val="Bibliography"/>
      </w:pPr>
      <w:del w:id="1159" w:author="Revision" w:date="2017-05-10T13:23:00Z">
        <w:r>
          <w:delText>30</w:delText>
        </w:r>
      </w:del>
      <w:ins w:id="1160" w:author="Revision" w:date="2017-05-10T13:23:00Z">
        <w:r w:rsidR="00BA480A">
          <w:t>31</w:t>
        </w:r>
      </w:ins>
      <w:r w:rsidR="00BA480A">
        <w:t>. Iyer G, Milowsky MI. Fibroblast growth factor receptor-3 in urothelial tumorigenesis. Urologic oncology. 2013;31: 303–311. doi:</w:t>
      </w:r>
      <w:hyperlink r:id="rId34">
        <w:r w:rsidR="00BA480A">
          <w:t>10.1016/j.urolonc.2011.12.001</w:t>
        </w:r>
      </w:hyperlink>
    </w:p>
    <w:p w14:paraId="52FCF51A" w14:textId="6994CB92" w:rsidR="00EB5865" w:rsidRDefault="002C2E6B">
      <w:pPr>
        <w:pStyle w:val="Bibliography"/>
      </w:pPr>
      <w:del w:id="1161" w:author="Revision" w:date="2017-05-10T13:23:00Z">
        <w:r>
          <w:delText>31</w:delText>
        </w:r>
      </w:del>
      <w:ins w:id="1162" w:author="Revision" w:date="2017-05-10T13:23:00Z">
        <w:r w:rsidR="00BA480A">
          <w:t>32</w:t>
        </w:r>
      </w:ins>
      <w:r w:rsidR="00BA480A">
        <w:t>. Monsonego-Ornan E, Adar R, Feferman T, Segev O, Yayon A. The transmembrane mutation G380R in fibroblast growth factor receptor 3 uncouples ligand-mediated receptor activation from down-regulation. Molecular and cell</w:t>
      </w:r>
      <w:r w:rsidR="00BA480A">
        <w:t xml:space="preserve">ular biology. 2000;20: 516–522. Available: </w:t>
      </w:r>
      <w:hyperlink r:id="rId35">
        <w:r w:rsidR="00BA480A">
          <w:t>http://www.ncbi.nlm.nih.gov/pubmed/10611230</w:t>
        </w:r>
      </w:hyperlink>
    </w:p>
    <w:p w14:paraId="4D53CB4C" w14:textId="0C528E7D" w:rsidR="00EB5865" w:rsidRDefault="002C2E6B">
      <w:pPr>
        <w:pStyle w:val="Bibliography"/>
      </w:pPr>
      <w:del w:id="1163" w:author="Revision" w:date="2017-05-10T13:23:00Z">
        <w:r>
          <w:delText>32</w:delText>
        </w:r>
      </w:del>
      <w:ins w:id="1164" w:author="Revision" w:date="2017-05-10T13:23:00Z">
        <w:r w:rsidR="00BA480A">
          <w:t>33</w:t>
        </w:r>
      </w:ins>
      <w:r w:rsidR="00BA480A">
        <w:t>. Ando M, Kawazu M, Ueno T, Fukumura K, Yamato A, Soda M, et al. Cancer-associated missense mutations of caspase-8 activate nuclear factor-</w:t>
      </w:r>
      <m:oMath>
        <m:r>
          <w:rPr>
            <w:rFonts w:ascii="Cambria Math" w:hAnsi="Cambria Math"/>
          </w:rPr>
          <m:t>κ</m:t>
        </m:r>
      </m:oMath>
      <w:r w:rsidR="00BA480A">
        <w:t>B signaling. Cancer science. 2013;104: 1002–1008. doi:</w:t>
      </w:r>
      <w:hyperlink r:id="rId36">
        <w:r w:rsidR="00BA480A">
          <w:t>10.111</w:t>
        </w:r>
        <w:r w:rsidR="00BA480A">
          <w:t>1/cas.12191</w:t>
        </w:r>
      </w:hyperlink>
    </w:p>
    <w:p w14:paraId="22AB0F2F" w14:textId="5630FAD8" w:rsidR="00EB5865" w:rsidRDefault="002C2E6B">
      <w:pPr>
        <w:pStyle w:val="Bibliography"/>
      </w:pPr>
      <w:del w:id="1165" w:author="Revision" w:date="2017-05-10T13:23:00Z">
        <w:r>
          <w:delText>33</w:delText>
        </w:r>
      </w:del>
      <w:ins w:id="1166" w:author="Revision" w:date="2017-05-10T13:23:00Z">
        <w:r w:rsidR="00BA480A">
          <w:t>34</w:t>
        </w:r>
      </w:ins>
      <w:r w:rsidR="00BA480A">
        <w:t>. Newman AM, Liu CL, Green MR, Gentles AJ, Feng W, Xu Y, et al. Robust enumeration of cell subsets from tissue expression profiles. Nature methods. 2015;12: 453–457. doi:</w:t>
      </w:r>
      <w:hyperlink r:id="rId37">
        <w:r w:rsidR="00BA480A">
          <w:t>10.1038/nmeth.3337</w:t>
        </w:r>
      </w:hyperlink>
    </w:p>
    <w:p w14:paraId="1772391F" w14:textId="30141B78" w:rsidR="00EB5865" w:rsidRDefault="002C2E6B">
      <w:pPr>
        <w:pStyle w:val="Bibliography"/>
      </w:pPr>
      <w:del w:id="1167" w:author="Revision" w:date="2017-05-10T13:23:00Z">
        <w:r>
          <w:delText>34</w:delText>
        </w:r>
      </w:del>
      <w:ins w:id="1168" w:author="Revision" w:date="2017-05-10T13:23:00Z">
        <w:r w:rsidR="00BA480A">
          <w:t>35</w:t>
        </w:r>
      </w:ins>
      <w:r w:rsidR="00BA480A">
        <w:t>. Ward N, Moreno-Hagelsieb G. Quickly finding orthologs as reciprocal best hits with BLAT, LAST, and UBLAST: how much do we miss? PloS one. 2014;9: e101850. doi:</w:t>
      </w:r>
      <w:hyperlink r:id="rId38">
        <w:r w:rsidR="00BA480A">
          <w:t>10.1371/journal.pone.0101850</w:t>
        </w:r>
      </w:hyperlink>
    </w:p>
    <w:p w14:paraId="140612D6" w14:textId="0E6E8CC2" w:rsidR="00EB5865" w:rsidRDefault="002C2E6B">
      <w:pPr>
        <w:pStyle w:val="Bibliography"/>
      </w:pPr>
      <w:del w:id="1169" w:author="Revision" w:date="2017-05-10T13:23:00Z">
        <w:r>
          <w:delText>35</w:delText>
        </w:r>
      </w:del>
      <w:ins w:id="1170" w:author="Revision" w:date="2017-05-10T13:23:00Z">
        <w:r w:rsidR="00BA480A">
          <w:t>36</w:t>
        </w:r>
      </w:ins>
      <w:r w:rsidR="00BA480A">
        <w:t>. Fuente A de la, Bing N, Hoeschele I, Mendes P. Discovery of meaningful associations in genomic data using partial correlation coefficients. Bioinformatics (Oxford, England). 2004;20: 3565–3574. doi:</w:t>
      </w:r>
      <w:hyperlink r:id="rId39">
        <w:r w:rsidR="00BA480A">
          <w:t>10.1093/bioinformatics/bth445</w:t>
        </w:r>
      </w:hyperlink>
    </w:p>
    <w:p w14:paraId="480D548A" w14:textId="421AB0DD" w:rsidR="00EB5865" w:rsidRDefault="002C2E6B">
      <w:pPr>
        <w:pStyle w:val="Bibliography"/>
        <w:rPr>
          <w:ins w:id="1171" w:author="Revision" w:date="2017-05-10T13:23:00Z"/>
        </w:rPr>
      </w:pPr>
      <w:del w:id="1172" w:author="Revision" w:date="2017-05-10T13:23:00Z">
        <w:r>
          <w:delText>36</w:delText>
        </w:r>
      </w:del>
      <w:ins w:id="1173" w:author="Revision" w:date="2017-05-10T13:23:00Z">
        <w:r w:rsidR="00BA480A">
          <w:t>37. Plitas G, Konopacki C, Wu K, Bos PD, Morrow M, Putintseva EV, et al. Regulatory T Cells Exhibit Distinct Features in Human Breast Cancer. Immunity. 2016;45: 1122–1134. doi:</w:t>
        </w:r>
        <w:r w:rsidR="00BA480A">
          <w:fldChar w:fldCharType="begin"/>
        </w:r>
        <w:r w:rsidR="00BA480A">
          <w:instrText xml:space="preserve"> HYPERLINK "https://doi.org/10.1016/</w:instrText>
        </w:r>
        <w:r w:rsidR="00BA480A">
          <w:instrText xml:space="preserve">j.immuni.2016.10.032" \h </w:instrText>
        </w:r>
        <w:r w:rsidR="00BA480A">
          <w:fldChar w:fldCharType="separate"/>
        </w:r>
        <w:r w:rsidR="00BA480A">
          <w:t>10.1016/j.immuni.2016.10.032</w:t>
        </w:r>
        <w:r w:rsidR="00BA480A">
          <w:fldChar w:fldCharType="end"/>
        </w:r>
      </w:ins>
    </w:p>
    <w:p w14:paraId="4270FFD5" w14:textId="77777777" w:rsidR="00EB5865" w:rsidRDefault="00BA480A">
      <w:pPr>
        <w:pStyle w:val="Bibliography"/>
      </w:pPr>
      <w:ins w:id="1174" w:author="Revision" w:date="2017-05-10T13:23:00Z">
        <w:r>
          <w:t>38</w:t>
        </w:r>
      </w:ins>
      <w:r>
        <w:t>. Linsley PS, Speake C, Whalen E, Chaussabel D. Copy number loss of the interferon gene cluster in melanomas is linked to reduced T cell infiltrate and poor patient prognosis. PloS one. 2014;9: e1097</w:t>
      </w:r>
      <w:r>
        <w:t>60. doi:</w:t>
      </w:r>
      <w:hyperlink r:id="rId40">
        <w:r>
          <w:t>10.1371/journal.pone.0109760</w:t>
        </w:r>
      </w:hyperlink>
    </w:p>
    <w:p w14:paraId="04137615" w14:textId="14FFE594" w:rsidR="00EB5865" w:rsidRDefault="002C2E6B">
      <w:pPr>
        <w:pStyle w:val="Bibliography"/>
        <w:rPr>
          <w:ins w:id="1175" w:author="Revision" w:date="2017-05-10T13:23:00Z"/>
        </w:rPr>
      </w:pPr>
      <w:del w:id="1176" w:author="Revision" w:date="2017-05-10T13:23:00Z">
        <w:r>
          <w:delText>37</w:delText>
        </w:r>
      </w:del>
      <w:ins w:id="1177" w:author="Revision" w:date="2017-05-10T13:23:00Z">
        <w:r w:rsidR="00BA480A">
          <w:t>39. Gao J, Shi LZ, Zhao H, Chen J, Xiong L, He Q, et al. Loss of IFN-</w:t>
        </w:r>
        <m:oMath>
          <m:r>
            <w:rPr>
              <w:rFonts w:ascii="Cambria Math" w:hAnsi="Cambria Math"/>
            </w:rPr>
            <m:t>γ</m:t>
          </m:r>
        </m:oMath>
        <w:r w:rsidR="00BA480A">
          <w:t xml:space="preserve"> </w:t>
        </w:r>
        <w:r w:rsidR="00BA480A">
          <w:t>Pathway Genes in Tumor Cells as a Mechanism of Resistance to Anti-CTLA-4 Therapy. Cell. 2016;167: 397–404.e9. doi:</w:t>
        </w:r>
        <w:r w:rsidR="00BA480A">
          <w:fldChar w:fldCharType="begin"/>
        </w:r>
        <w:r w:rsidR="00BA480A">
          <w:instrText xml:space="preserve"> HYPERLINK "https://doi.org/10.1016/j.cell.2016.08.069" \h </w:instrText>
        </w:r>
        <w:r w:rsidR="00BA480A">
          <w:fldChar w:fldCharType="separate"/>
        </w:r>
        <w:r w:rsidR="00BA480A">
          <w:t>10.1016/j.cell.2016.08.069</w:t>
        </w:r>
        <w:r w:rsidR="00BA480A">
          <w:fldChar w:fldCharType="end"/>
        </w:r>
      </w:ins>
    </w:p>
    <w:p w14:paraId="79A5C616" w14:textId="77777777" w:rsidR="00EB5865" w:rsidRDefault="00BA480A">
      <w:pPr>
        <w:pStyle w:val="Bibliography"/>
      </w:pPr>
      <w:ins w:id="1178" w:author="Revision" w:date="2017-05-10T13:23:00Z">
        <w:r>
          <w:t>40</w:t>
        </w:r>
      </w:ins>
      <w:r>
        <w:t>. Topalian SL, Hodi FS, Brahmer JR, Gettinger SN, S</w:t>
      </w:r>
      <w:r>
        <w:t>mith DC, McDermott DF, et al. Safety, activity, and immune correlates of anti-PD-1 antibody in cancer. The New England journal of medicine. 2012;366: 2443–2454. doi:</w:t>
      </w:r>
      <w:hyperlink r:id="rId41">
        <w:r>
          <w:t>10.1056/NEJMoa1200690</w:t>
        </w:r>
      </w:hyperlink>
    </w:p>
    <w:p w14:paraId="67AD3E9D" w14:textId="381729B2" w:rsidR="00EB5865" w:rsidRDefault="002C2E6B">
      <w:pPr>
        <w:pStyle w:val="Bibliography"/>
      </w:pPr>
      <w:del w:id="1179" w:author="Revision" w:date="2017-05-10T13:23:00Z">
        <w:r>
          <w:delText>38</w:delText>
        </w:r>
      </w:del>
      <w:ins w:id="1180" w:author="Revision" w:date="2017-05-10T13:23:00Z">
        <w:r w:rsidR="00BA480A">
          <w:t>41</w:t>
        </w:r>
      </w:ins>
      <w:r w:rsidR="00BA480A">
        <w:t>. Cancer G</w:t>
      </w:r>
      <w:r w:rsidR="00BA480A">
        <w:t>enome Atlas Network. Comprehensive genomic characterization of head and neck squamous cell carcinomas. Nature. 2015;517: 576–582. doi:</w:t>
      </w:r>
      <w:hyperlink r:id="rId42">
        <w:r w:rsidR="00BA480A">
          <w:t>10.1038/nature14129</w:t>
        </w:r>
      </w:hyperlink>
    </w:p>
    <w:p w14:paraId="7C47FA5A" w14:textId="6BA75DB7" w:rsidR="00EB5865" w:rsidRDefault="002C2E6B">
      <w:pPr>
        <w:pStyle w:val="Bibliography"/>
      </w:pPr>
      <w:del w:id="1181" w:author="Revision" w:date="2017-05-10T13:23:00Z">
        <w:r>
          <w:delText>39</w:delText>
        </w:r>
      </w:del>
      <w:ins w:id="1182" w:author="Revision" w:date="2017-05-10T13:23:00Z">
        <w:r w:rsidR="00BA480A">
          <w:t>42</w:t>
        </w:r>
      </w:ins>
      <w:r w:rsidR="00BA480A">
        <w:t>. Yatim N, Jusforgues-Saklani H, Orozco S, Sc</w:t>
      </w:r>
      <w:r w:rsidR="00BA480A">
        <w:t>hulz O, Silva R Barreira da, Sousa C Reis e, et al. RIPK1 and NF-</w:t>
      </w:r>
      <m:oMath>
        <m:r>
          <w:rPr>
            <w:rFonts w:ascii="Cambria Math" w:hAnsi="Cambria Math"/>
          </w:rPr>
          <m:t>κ</m:t>
        </m:r>
      </m:oMath>
      <w:r w:rsidR="00BA480A">
        <w:t>B signaling in dying cells determines cross-priming of CD8⁺ T cells. Science (New York, NY). 2015;350: 328–334. doi:</w:t>
      </w:r>
      <w:hyperlink r:id="rId43">
        <w:r w:rsidR="00BA480A">
          <w:t>10.1126/scienc</w:t>
        </w:r>
        <w:r w:rsidR="00BA480A">
          <w:t>e.aad0395</w:t>
        </w:r>
      </w:hyperlink>
    </w:p>
    <w:p w14:paraId="705C4F6B" w14:textId="0EC31D56" w:rsidR="00EB5865" w:rsidRDefault="002C2E6B">
      <w:pPr>
        <w:pStyle w:val="Bibliography"/>
      </w:pPr>
      <w:del w:id="1183" w:author="Revision" w:date="2017-05-10T13:23:00Z">
        <w:r>
          <w:lastRenderedPageBreak/>
          <w:delText>40</w:delText>
        </w:r>
      </w:del>
      <w:ins w:id="1184" w:author="Revision" w:date="2017-05-10T13:23:00Z">
        <w:r w:rsidR="00BA480A">
          <w:t>43</w:t>
        </w:r>
      </w:ins>
      <w:r w:rsidR="00BA480A">
        <w:t>. Dijkstra KK, Voabil P, Schumacher TN, Voest EE. Genomics- and Transcriptomics-Based Patient Selection for Cancer Treatment With Immune Checkpoint Inhibitors: A Review. JAMA oncology. 2016;</w:t>
      </w:r>
      <w:ins w:id="1185" w:author="Revision" w:date="2017-05-10T13:23:00Z">
        <w:r w:rsidR="00BA480A">
          <w:t>2: 1490–1495.</w:t>
        </w:r>
      </w:ins>
      <w:r w:rsidR="00BA480A">
        <w:t xml:space="preserve"> doi:</w:t>
      </w:r>
      <w:hyperlink r:id="rId44">
        <w:r w:rsidR="00BA480A">
          <w:t>10.1001/jamaoncol.2016.2214</w:t>
        </w:r>
      </w:hyperlink>
    </w:p>
    <w:p w14:paraId="205FBE79" w14:textId="6E49166D" w:rsidR="00EB5865" w:rsidRDefault="002C2E6B">
      <w:pPr>
        <w:pStyle w:val="Bibliography"/>
      </w:pPr>
      <w:del w:id="1186" w:author="Revision" w:date="2017-05-10T13:23:00Z">
        <w:r>
          <w:delText>41</w:delText>
        </w:r>
      </w:del>
      <w:ins w:id="1187" w:author="Revision" w:date="2017-05-10T13:23:00Z">
        <w:r w:rsidR="00BA480A">
          <w:t>44</w:t>
        </w:r>
      </w:ins>
      <w:r w:rsidR="00BA480A">
        <w:t>. Orozco LD, Bennett BJ, Farber CR, Ghazalpour A, Pan C, Che N, et al. Unraveling inflammatory responses using systems genetics and gene-environment interactions in macrophages. Cell. 2012;151: 658–6</w:t>
      </w:r>
      <w:r w:rsidR="00BA480A">
        <w:t>70. doi:</w:t>
      </w:r>
      <w:hyperlink r:id="rId45">
        <w:r w:rsidR="00BA480A">
          <w:t>10.1016/j.cell.2012.08.043</w:t>
        </w:r>
      </w:hyperlink>
    </w:p>
    <w:p w14:paraId="141AF284" w14:textId="04EE378E" w:rsidR="00EB5865" w:rsidRDefault="002C2E6B">
      <w:pPr>
        <w:pStyle w:val="Bibliography"/>
      </w:pPr>
      <w:del w:id="1188" w:author="Revision" w:date="2017-05-10T13:23:00Z">
        <w:r>
          <w:delText>42</w:delText>
        </w:r>
      </w:del>
      <w:ins w:id="1189" w:author="Revision" w:date="2017-05-10T13:23:00Z">
        <w:r w:rsidR="00BA480A">
          <w:t>45</w:t>
        </w:r>
      </w:ins>
      <w:r w:rsidR="00BA480A">
        <w:t xml:space="preserve">. R Core Team. R: A language and environment for statistical computing [Internet]. Vienna, Austria: R Foundation for Statistical Computing; 2016. Available: </w:t>
      </w:r>
      <w:hyperlink r:id="rId46">
        <w:r w:rsidR="00BA480A">
          <w:t>https://www.R-project.org/</w:t>
        </w:r>
      </w:hyperlink>
    </w:p>
    <w:p w14:paraId="68D65B29" w14:textId="41D6020D" w:rsidR="00EB5865" w:rsidRDefault="002C2E6B">
      <w:pPr>
        <w:pStyle w:val="Bibliography"/>
      </w:pPr>
      <w:del w:id="1190" w:author="Revision" w:date="2017-05-10T13:23:00Z">
        <w:r>
          <w:delText>43</w:delText>
        </w:r>
      </w:del>
      <w:ins w:id="1191" w:author="Revision" w:date="2017-05-10T13:23:00Z">
        <w:r w:rsidR="00BA480A">
          <w:t>46</w:t>
        </w:r>
      </w:ins>
      <w:r w:rsidR="00BA480A">
        <w:t xml:space="preserve">. Wickham H. The split-apply-combine strategy for data analysis. Journal of Statistical Software. 2011;40: 1–29. Available: </w:t>
      </w:r>
      <w:hyperlink r:id="rId47">
        <w:r w:rsidR="00BA480A">
          <w:t>http</w:t>
        </w:r>
        <w:r w:rsidR="00BA480A">
          <w:t>://www.jstatsoft.org/v40/i01/</w:t>
        </w:r>
      </w:hyperlink>
    </w:p>
    <w:p w14:paraId="0274305B" w14:textId="4A1980CB" w:rsidR="00EB5865" w:rsidRDefault="002C2E6B">
      <w:pPr>
        <w:pStyle w:val="Bibliography"/>
      </w:pPr>
      <w:del w:id="1192" w:author="Revision" w:date="2017-05-10T13:23:00Z">
        <w:r>
          <w:delText>44</w:delText>
        </w:r>
      </w:del>
      <w:ins w:id="1193" w:author="Revision" w:date="2017-05-10T13:23:00Z">
        <w:r w:rsidR="00BA480A">
          <w:t>47</w:t>
        </w:r>
      </w:ins>
      <w:r w:rsidR="00BA480A">
        <w:t xml:space="preserve">. Wickham H. Ggplot2: Elegant graphics for data analysis [Internet]. Springer-Verlag New York; 2009. Available: </w:t>
      </w:r>
      <w:hyperlink r:id="rId48">
        <w:r w:rsidR="00BA480A">
          <w:t>http://ggplot2.org</w:t>
        </w:r>
      </w:hyperlink>
    </w:p>
    <w:p w14:paraId="3E6FBB38" w14:textId="4F6EBDF1" w:rsidR="00EB5865" w:rsidRDefault="002C2E6B">
      <w:pPr>
        <w:pStyle w:val="Bibliography"/>
      </w:pPr>
      <w:del w:id="1194" w:author="Revision" w:date="2017-05-10T13:23:00Z">
        <w:r>
          <w:delText>45</w:delText>
        </w:r>
      </w:del>
      <w:ins w:id="1195" w:author="Revision" w:date="2017-05-10T13:23:00Z">
        <w:r w:rsidR="00BA480A">
          <w:t>48</w:t>
        </w:r>
      </w:ins>
      <w:r w:rsidR="00BA480A">
        <w:t>. Ritchie ME, Phipson B, Wu D, Hu Y, Law CW, Shi W, e</w:t>
      </w:r>
      <w:r w:rsidR="00BA480A">
        <w:t xml:space="preserve">t al. limma powers differential expression analyses for RNA-sequencing and microarray studies. Nucleic Acids Research. 2015;43: e47. </w:t>
      </w:r>
    </w:p>
    <w:p w14:paraId="5F6E3AF8" w14:textId="6679AA5A" w:rsidR="00EB5865" w:rsidRDefault="002C2E6B">
      <w:pPr>
        <w:pStyle w:val="Bibliography"/>
      </w:pPr>
      <w:del w:id="1196" w:author="Revision" w:date="2017-05-10T13:23:00Z">
        <w:r>
          <w:delText>46</w:delText>
        </w:r>
      </w:del>
      <w:ins w:id="1197" w:author="Revision" w:date="2017-05-10T13:23:00Z">
        <w:r w:rsidR="00BA480A">
          <w:t>49</w:t>
        </w:r>
      </w:ins>
      <w:r w:rsidR="00BA480A">
        <w:t>. Huber, W., Carey, J. V, Gentleman, R., et al. Orchestrating high-throughput genomic analysis with Bioconductor. Nature</w:t>
      </w:r>
      <w:r w:rsidR="00BA480A">
        <w:t xml:space="preserve"> Methods. 2015;12: 115–121. Available: </w:t>
      </w:r>
      <w:hyperlink r:id="rId49">
        <w:r w:rsidR="00BA480A">
          <w:t>http://www.nature.com/nmeth/journal/v12/n2/full/nmeth.3252.html</w:t>
        </w:r>
      </w:hyperlink>
    </w:p>
    <w:p w14:paraId="22D934F5" w14:textId="64893CCC" w:rsidR="00EB5865" w:rsidRDefault="002C2E6B">
      <w:pPr>
        <w:pStyle w:val="Bibliography"/>
      </w:pPr>
      <w:del w:id="1198" w:author="Revision" w:date="2017-05-10T13:23:00Z">
        <w:r>
          <w:delText>47</w:delText>
        </w:r>
      </w:del>
      <w:ins w:id="1199" w:author="Revision" w:date="2017-05-10T13:23:00Z">
        <w:r w:rsidR="00BA480A">
          <w:t>50</w:t>
        </w:r>
      </w:ins>
      <w:r w:rsidR="00BA480A">
        <w:t>. Epskamp S, Cramer AOJ, Waldorp LJ, Schmittmann VD, Borsboom D. qgr</w:t>
      </w:r>
      <w:r w:rsidR="00BA480A">
        <w:t xml:space="preserve">aph: Network visualizations of relationships in psychometric data. Journal of Statistical Software. 2012;48: 1–18. Available: </w:t>
      </w:r>
      <w:hyperlink r:id="rId50">
        <w:r w:rsidR="00BA480A">
          <w:t>http://www.jstatsoft.org/v48/i04/</w:t>
        </w:r>
      </w:hyperlink>
    </w:p>
    <w:p w14:paraId="01D14DF6" w14:textId="7FEE52D8" w:rsidR="00EB5865" w:rsidRDefault="002C2E6B">
      <w:pPr>
        <w:pStyle w:val="Bibliography"/>
      </w:pPr>
      <w:del w:id="1200" w:author="Revision" w:date="2017-05-10T13:23:00Z">
        <w:r>
          <w:delText>48</w:delText>
        </w:r>
      </w:del>
      <w:ins w:id="1201" w:author="Revision" w:date="2017-05-10T13:23:00Z">
        <w:r w:rsidR="00BA480A">
          <w:t>51</w:t>
        </w:r>
      </w:ins>
      <w:r w:rsidR="00BA480A">
        <w:t>. Xie Y. Knitr: A general-purpose package</w:t>
      </w:r>
      <w:r w:rsidR="00BA480A">
        <w:t xml:space="preserve"> for dynamic report generation in r [Internet]. 2016. Available: </w:t>
      </w:r>
      <w:hyperlink r:id="rId51">
        <w:r w:rsidR="00BA480A">
          <w:t>http://yihui.name/knitr/</w:t>
        </w:r>
      </w:hyperlink>
    </w:p>
    <w:p w14:paraId="55A87742" w14:textId="74ED2885" w:rsidR="00EB5865" w:rsidRDefault="002C2E6B">
      <w:pPr>
        <w:pStyle w:val="Bibliography"/>
      </w:pPr>
      <w:del w:id="1202" w:author="Revision" w:date="2017-05-10T13:23:00Z">
        <w:r>
          <w:delText>49</w:delText>
        </w:r>
      </w:del>
      <w:ins w:id="1203" w:author="Revision" w:date="2017-05-10T13:23:00Z">
        <w:r w:rsidR="00BA480A">
          <w:t>52</w:t>
        </w:r>
      </w:ins>
      <w:r w:rsidR="00BA480A">
        <w:t>. Xie Y. Dynamic documents with R and knitr [Internet]. 2nd ed. Boca Raton, Florida: Chapman; Hall/CRC; 2015. Available:</w:t>
      </w:r>
      <w:r w:rsidR="00BA480A">
        <w:t xml:space="preserve"> </w:t>
      </w:r>
      <w:hyperlink r:id="rId52">
        <w:r w:rsidR="00BA480A">
          <w:t>http://yihui.name/knitr/</w:t>
        </w:r>
      </w:hyperlink>
    </w:p>
    <w:p w14:paraId="3AF41537" w14:textId="4938607D" w:rsidR="00EB5865" w:rsidRDefault="002C2E6B">
      <w:pPr>
        <w:pStyle w:val="Bibliography"/>
      </w:pPr>
      <w:del w:id="1204" w:author="Revision" w:date="2017-05-10T13:23:00Z">
        <w:r>
          <w:delText>50</w:delText>
        </w:r>
      </w:del>
      <w:ins w:id="1205" w:author="Revision" w:date="2017-05-10T13:23:00Z">
        <w:r w:rsidR="00BA480A">
          <w:t>53</w:t>
        </w:r>
      </w:ins>
      <w:r w:rsidR="00BA480A">
        <w:t>. Xie Y. Knitr: A comprehensive tool for reproducible research in R. In: Stodden V, Leisch F, Peng RD, editors. Implementing reproducible computational research. Chapman; Hall/CRC; 201</w:t>
      </w:r>
      <w:r w:rsidR="00BA480A">
        <w:t xml:space="preserve">4. Available: </w:t>
      </w:r>
      <w:hyperlink r:id="rId53">
        <w:r w:rsidR="00BA480A">
          <w:t>http://www.crcpress.com/product/isbn/9781466561595</w:t>
        </w:r>
      </w:hyperlink>
    </w:p>
    <w:p w14:paraId="40DEC196" w14:textId="12DA8417" w:rsidR="00EB5865" w:rsidRDefault="002C2E6B">
      <w:pPr>
        <w:pStyle w:val="Bibliography"/>
      </w:pPr>
      <w:del w:id="1206" w:author="Revision" w:date="2017-05-10T13:23:00Z">
        <w:r>
          <w:delText>51</w:delText>
        </w:r>
      </w:del>
      <w:ins w:id="1207" w:author="Revision" w:date="2017-05-10T13:23:00Z">
        <w:r w:rsidR="00BA480A">
          <w:t>54</w:t>
        </w:r>
      </w:ins>
      <w:r w:rsidR="00BA480A">
        <w:t>. Mermel CH, Schumacher SE, Hill B, Meyerson ML, Beroukhim R, Getz G. GISTIC2.0 facilitates sensitive and confident loc</w:t>
      </w:r>
      <w:r w:rsidR="00BA480A">
        <w:t>alization of the targets of focal somatic copy-number alteration in human cancers. Genome biology. 2011;12: R41. doi:</w:t>
      </w:r>
      <w:hyperlink r:id="rId54">
        <w:r w:rsidR="00BA480A">
          <w:t>10.1186/gb-2011-12-4-r41</w:t>
        </w:r>
      </w:hyperlink>
    </w:p>
    <w:sectPr w:rsidR="00EB5865" w:rsidSect="00B9558D">
      <w:headerReference w:type="default" r:id="rId55"/>
      <w:footerReference w:type="even" r:id="rId56"/>
      <w:footerReference w:type="default" r:id="rId57"/>
      <w:pgSz w:w="12240" w:h="15840"/>
      <w:pgMar w:top="720" w:right="720" w:bottom="720" w:left="1080"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F43F4" w14:textId="77777777" w:rsidR="00BA480A" w:rsidRDefault="00BA480A">
      <w:pPr>
        <w:spacing w:after="0" w:line="240" w:lineRule="auto"/>
      </w:pPr>
      <w:r>
        <w:separator/>
      </w:r>
    </w:p>
  </w:endnote>
  <w:endnote w:type="continuationSeparator" w:id="0">
    <w:p w14:paraId="13047324" w14:textId="77777777" w:rsidR="00BA480A" w:rsidRDefault="00BA480A">
      <w:pPr>
        <w:spacing w:after="0" w:line="240" w:lineRule="auto"/>
      </w:pPr>
      <w:r>
        <w:continuationSeparator/>
      </w:r>
    </w:p>
  </w:endnote>
  <w:endnote w:type="continuationNotice" w:id="1">
    <w:p w14:paraId="278CDB06" w14:textId="77777777" w:rsidR="00BA480A" w:rsidRDefault="00BA4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572D5" w14:textId="77777777" w:rsidR="00B9558D" w:rsidRDefault="00BA480A"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0318F8" w14:textId="77777777" w:rsidR="00B9558D" w:rsidRDefault="00BA48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81E50" w14:textId="77777777" w:rsidR="00B9558D" w:rsidRDefault="00BA480A"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122E">
      <w:rPr>
        <w:rStyle w:val="PageNumber"/>
        <w:noProof/>
      </w:rPr>
      <w:t>17</w:t>
    </w:r>
    <w:r>
      <w:rPr>
        <w:rStyle w:val="PageNumber"/>
      </w:rPr>
      <w:fldChar w:fldCharType="end"/>
    </w:r>
  </w:p>
  <w:p w14:paraId="02BFDB7A" w14:textId="77777777" w:rsidR="00B9558D" w:rsidRDefault="00BA48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9101D" w14:textId="77777777" w:rsidR="00BA480A" w:rsidRDefault="00BA480A">
      <w:pPr>
        <w:spacing w:after="0" w:line="240" w:lineRule="auto"/>
      </w:pPr>
      <w:r>
        <w:separator/>
      </w:r>
    </w:p>
  </w:footnote>
  <w:footnote w:type="continuationSeparator" w:id="0">
    <w:p w14:paraId="658B384E" w14:textId="77777777" w:rsidR="00BA480A" w:rsidRDefault="00BA480A">
      <w:pPr>
        <w:spacing w:after="0" w:line="240" w:lineRule="auto"/>
      </w:pPr>
      <w:r>
        <w:continuationSeparator/>
      </w:r>
    </w:p>
  </w:footnote>
  <w:footnote w:type="continuationNotice" w:id="1">
    <w:p w14:paraId="626E4687" w14:textId="77777777" w:rsidR="00BA480A" w:rsidRDefault="00BA480A">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799D" w14:textId="77777777" w:rsidR="00F1122E" w:rsidRDefault="00F112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206B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747B0D"/>
    <w:multiLevelType w:val="multilevel"/>
    <w:tmpl w:val="75FEFC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D11CD6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EEB2BD1C"/>
    <w:lvl w:ilvl="0">
      <w:start w:val="1"/>
      <w:numFmt w:val="decimal"/>
      <w:lvlText w:val="%1."/>
      <w:lvlJc w:val="left"/>
      <w:pPr>
        <w:tabs>
          <w:tab w:val="num" w:pos="1800"/>
        </w:tabs>
        <w:ind w:left="1800" w:hanging="360"/>
      </w:pPr>
    </w:lvl>
  </w:abstractNum>
  <w:abstractNum w:abstractNumId="4">
    <w:nsid w:val="FFFFFF7D"/>
    <w:multiLevelType w:val="singleLevel"/>
    <w:tmpl w:val="7D3CE9A8"/>
    <w:lvl w:ilvl="0">
      <w:start w:val="1"/>
      <w:numFmt w:val="decimal"/>
      <w:lvlText w:val="%1."/>
      <w:lvlJc w:val="left"/>
      <w:pPr>
        <w:tabs>
          <w:tab w:val="num" w:pos="1440"/>
        </w:tabs>
        <w:ind w:left="1440" w:hanging="360"/>
      </w:pPr>
    </w:lvl>
  </w:abstractNum>
  <w:abstractNum w:abstractNumId="5">
    <w:nsid w:val="FFFFFF7E"/>
    <w:multiLevelType w:val="singleLevel"/>
    <w:tmpl w:val="70389692"/>
    <w:lvl w:ilvl="0">
      <w:start w:val="1"/>
      <w:numFmt w:val="decimal"/>
      <w:lvlText w:val="%1."/>
      <w:lvlJc w:val="left"/>
      <w:pPr>
        <w:tabs>
          <w:tab w:val="num" w:pos="1080"/>
        </w:tabs>
        <w:ind w:left="1080" w:hanging="360"/>
      </w:pPr>
    </w:lvl>
  </w:abstractNum>
  <w:abstractNum w:abstractNumId="6">
    <w:nsid w:val="FFFFFF7F"/>
    <w:multiLevelType w:val="singleLevel"/>
    <w:tmpl w:val="F258D002"/>
    <w:lvl w:ilvl="0">
      <w:start w:val="1"/>
      <w:numFmt w:val="decimal"/>
      <w:lvlText w:val="%1."/>
      <w:lvlJc w:val="left"/>
      <w:pPr>
        <w:tabs>
          <w:tab w:val="num" w:pos="720"/>
        </w:tabs>
        <w:ind w:left="720" w:hanging="360"/>
      </w:pPr>
    </w:lvl>
  </w:abstractNum>
  <w:abstractNum w:abstractNumId="7">
    <w:nsid w:val="FFFFFF80"/>
    <w:multiLevelType w:val="singleLevel"/>
    <w:tmpl w:val="5A7473B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E12EA4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BCCA2FE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F5E5CC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84CC1470"/>
    <w:lvl w:ilvl="0">
      <w:start w:val="1"/>
      <w:numFmt w:val="decimal"/>
      <w:lvlText w:val="%1."/>
      <w:lvlJc w:val="left"/>
      <w:pPr>
        <w:tabs>
          <w:tab w:val="num" w:pos="360"/>
        </w:tabs>
        <w:ind w:left="360" w:hanging="360"/>
      </w:pPr>
    </w:lvl>
  </w:abstractNum>
  <w:abstractNum w:abstractNumId="12">
    <w:nsid w:val="FFFFFF89"/>
    <w:multiLevelType w:val="singleLevel"/>
    <w:tmpl w:val="B75E0934"/>
    <w:lvl w:ilvl="0">
      <w:start w:val="1"/>
      <w:numFmt w:val="bullet"/>
      <w:lvlText w:val=""/>
      <w:lvlJc w:val="left"/>
      <w:pPr>
        <w:tabs>
          <w:tab w:val="num" w:pos="360"/>
        </w:tabs>
        <w:ind w:left="360" w:hanging="360"/>
      </w:pPr>
      <w:rPr>
        <w:rFonts w:ascii="Symbol" w:hAnsi="Symbol" w:hint="default"/>
      </w:rPr>
    </w:lvl>
  </w:abstractNum>
  <w:abstractNum w:abstractNumId="13">
    <w:nsid w:val="10D7CC48"/>
    <w:multiLevelType w:val="multilevel"/>
    <w:tmpl w:val="6360F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13AAB0AA"/>
    <w:multiLevelType w:val="multilevel"/>
    <w:tmpl w:val="322E6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3AD8C9DE"/>
    <w:multiLevelType w:val="multilevel"/>
    <w:tmpl w:val="8C623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4561E0A9"/>
    <w:multiLevelType w:val="multilevel"/>
    <w:tmpl w:val="36C228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A8FEC83"/>
    <w:multiLevelType w:val="multilevel"/>
    <w:tmpl w:val="BC20B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657DDB67"/>
    <w:multiLevelType w:val="multilevel"/>
    <w:tmpl w:val="81BEB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
  </w:num>
  <w:num w:numId="4">
    <w:abstractNumId w:val="1"/>
  </w:num>
  <w:num w:numId="5">
    <w:abstractNumId w:val="13"/>
  </w:num>
  <w:num w:numId="6">
    <w:abstractNumId w:val="2"/>
  </w:num>
  <w:num w:numId="7">
    <w:abstractNumId w:val="3"/>
  </w:num>
  <w:num w:numId="8">
    <w:abstractNumId w:val="4"/>
  </w:num>
  <w:num w:numId="9">
    <w:abstractNumId w:val="5"/>
  </w:num>
  <w:num w:numId="10">
    <w:abstractNumId w:val="6"/>
  </w:num>
  <w:num w:numId="11">
    <w:abstractNumId w:val="11"/>
  </w:num>
  <w:num w:numId="12">
    <w:abstractNumId w:val="7"/>
  </w:num>
  <w:num w:numId="13">
    <w:abstractNumId w:val="8"/>
  </w:num>
  <w:num w:numId="14">
    <w:abstractNumId w:val="9"/>
  </w:num>
  <w:num w:numId="15">
    <w:abstractNumId w:val="10"/>
  </w:num>
  <w:num w:numId="16">
    <w:abstractNumId w:val="12"/>
  </w:num>
  <w:num w:numId="17">
    <w:abstractNumId w:val="18"/>
  </w:num>
  <w:num w:numId="18">
    <w:abstractNumId w:val="14"/>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4068"/>
    <w:rsid w:val="00104D89"/>
    <w:rsid w:val="002A0F03"/>
    <w:rsid w:val="002C2E6B"/>
    <w:rsid w:val="004E29B3"/>
    <w:rsid w:val="00590D07"/>
    <w:rsid w:val="006F46C5"/>
    <w:rsid w:val="00784D58"/>
    <w:rsid w:val="008D6863"/>
    <w:rsid w:val="00B86B75"/>
    <w:rsid w:val="00BA480A"/>
    <w:rsid w:val="00BC48D5"/>
    <w:rsid w:val="00C36279"/>
    <w:rsid w:val="00C6525D"/>
    <w:rsid w:val="00DF7059"/>
    <w:rsid w:val="00E315A3"/>
    <w:rsid w:val="00E6737C"/>
    <w:rsid w:val="00EB5865"/>
    <w:rsid w:val="00F1122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Default Paragraph Font" w:uiPriority="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07441"/>
  </w:style>
  <w:style w:type="paragraph" w:styleId="Heading1">
    <w:name w:val="heading 1"/>
    <w:basedOn w:val="Normal"/>
    <w:next w:val="Normal"/>
    <w:link w:val="Heading1Char"/>
    <w:uiPriority w:val="9"/>
    <w:qFormat/>
    <w:rsid w:val="00F1122E"/>
    <w:pPr>
      <w:keepNext/>
      <w:keepLines/>
      <w:spacing w:before="480" w:after="0"/>
      <w:outlineLvl w:val="0"/>
      <w:pPrChange w:id="0" w:author="Revision" w:date="2017-05-10T13:23:00Z">
        <w:pPr>
          <w:spacing w:before="300" w:after="40" w:line="276" w:lineRule="auto"/>
          <w:outlineLvl w:val="0"/>
        </w:pPr>
      </w:pPrChange>
    </w:pPr>
    <w:rPr>
      <w:rFonts w:asciiTheme="majorHAnsi" w:eastAsiaTheme="majorEastAsia" w:hAnsiTheme="majorHAnsi" w:cstheme="majorBidi"/>
      <w:b/>
      <w:bCs/>
      <w:color w:val="365F91" w:themeColor="accent1" w:themeShade="BF"/>
      <w:sz w:val="28"/>
      <w:szCs w:val="28"/>
      <w:rPrChange w:id="0" w:author="Revision" w:date="2017-05-10T13:23:00Z">
        <w:rPr>
          <w:rFonts w:asciiTheme="minorHAnsi" w:eastAsiaTheme="minorEastAsia" w:hAnsiTheme="minorHAnsi" w:cstheme="minorBidi"/>
          <w:b/>
          <w:smallCaps/>
          <w:spacing w:val="5"/>
          <w:sz w:val="36"/>
          <w:szCs w:val="32"/>
          <w:lang w:val="en-US" w:eastAsia="en-US" w:bidi="ar-SA"/>
        </w:rPr>
      </w:rPrChange>
    </w:rPr>
  </w:style>
  <w:style w:type="paragraph" w:styleId="Heading2">
    <w:name w:val="heading 2"/>
    <w:basedOn w:val="Normal"/>
    <w:next w:val="Normal"/>
    <w:link w:val="Heading2Char"/>
    <w:uiPriority w:val="9"/>
    <w:unhideWhenUsed/>
    <w:qFormat/>
    <w:rsid w:val="00F1122E"/>
    <w:pPr>
      <w:keepNext/>
      <w:keepLines/>
      <w:spacing w:before="200" w:after="0"/>
      <w:outlineLvl w:val="1"/>
      <w:pPrChange w:id="1" w:author="Revision" w:date="2017-05-10T13:23:00Z">
        <w:pPr>
          <w:spacing w:before="240" w:after="80" w:line="276" w:lineRule="auto"/>
          <w:outlineLvl w:val="1"/>
        </w:pPr>
      </w:pPrChange>
    </w:pPr>
    <w:rPr>
      <w:rFonts w:asciiTheme="majorHAnsi" w:eastAsiaTheme="majorEastAsia" w:hAnsiTheme="majorHAnsi" w:cstheme="majorBidi"/>
      <w:b/>
      <w:bCs/>
      <w:color w:val="4F81BD" w:themeColor="accent1"/>
      <w:sz w:val="26"/>
      <w:szCs w:val="26"/>
      <w:rPrChange w:id="1" w:author="Revision" w:date="2017-05-10T13:23:00Z">
        <w:rPr>
          <w:rFonts w:asciiTheme="minorHAnsi" w:eastAsiaTheme="minorEastAsia" w:hAnsiTheme="minorHAnsi" w:cstheme="minorBidi"/>
          <w:smallCaps/>
          <w:spacing w:val="5"/>
          <w:sz w:val="32"/>
          <w:szCs w:val="28"/>
          <w:lang w:val="en-US" w:eastAsia="en-US" w:bidi="ar-SA"/>
        </w:rPr>
      </w:rPrChange>
    </w:rPr>
  </w:style>
  <w:style w:type="paragraph" w:styleId="Heading3">
    <w:name w:val="heading 3"/>
    <w:basedOn w:val="Normal"/>
    <w:next w:val="Normal"/>
    <w:link w:val="Heading3Char"/>
    <w:uiPriority w:val="9"/>
    <w:unhideWhenUsed/>
    <w:qFormat/>
    <w:rsid w:val="00F1122E"/>
    <w:pPr>
      <w:keepNext/>
      <w:keepLines/>
      <w:spacing w:before="200" w:after="0"/>
      <w:outlineLvl w:val="2"/>
      <w:pPrChange w:id="2" w:author="Revision" w:date="2017-05-10T13:23:00Z">
        <w:pPr>
          <w:spacing w:line="276" w:lineRule="auto"/>
          <w:outlineLvl w:val="2"/>
        </w:pPr>
      </w:pPrChange>
    </w:pPr>
    <w:rPr>
      <w:rFonts w:asciiTheme="majorHAnsi" w:eastAsiaTheme="majorEastAsia" w:hAnsiTheme="majorHAnsi" w:cstheme="majorBidi"/>
      <w:b/>
      <w:bCs/>
      <w:color w:val="4F81BD" w:themeColor="accent1"/>
      <w:rPrChange w:id="2" w:author="Revision" w:date="2017-05-10T13:23:00Z">
        <w:rPr>
          <w:rFonts w:asciiTheme="minorHAnsi" w:eastAsiaTheme="minorEastAsia" w:hAnsiTheme="minorHAnsi" w:cstheme="minorBidi"/>
          <w:smallCaps/>
          <w:spacing w:val="5"/>
          <w:sz w:val="24"/>
          <w:szCs w:val="24"/>
          <w:lang w:val="en-US" w:eastAsia="en-US" w:bidi="ar-SA"/>
        </w:rPr>
      </w:rPrChange>
    </w:rPr>
  </w:style>
  <w:style w:type="paragraph" w:styleId="Heading4">
    <w:name w:val="heading 4"/>
    <w:basedOn w:val="Normal"/>
    <w:next w:val="Normal"/>
    <w:link w:val="Heading4Char"/>
    <w:uiPriority w:val="9"/>
    <w:unhideWhenUsed/>
    <w:qFormat/>
    <w:rsid w:val="00F1122E"/>
    <w:pPr>
      <w:keepNext/>
      <w:keepLines/>
      <w:spacing w:before="200" w:after="0"/>
      <w:outlineLvl w:val="3"/>
      <w:pPrChange w:id="3" w:author="Revision" w:date="2017-05-10T13:23:00Z">
        <w:pPr>
          <w:spacing w:before="240" w:line="276" w:lineRule="auto"/>
          <w:outlineLvl w:val="3"/>
        </w:pPr>
      </w:pPrChange>
    </w:pPr>
    <w:rPr>
      <w:rFonts w:asciiTheme="majorHAnsi" w:eastAsiaTheme="majorEastAsia" w:hAnsiTheme="majorHAnsi" w:cstheme="majorBidi"/>
      <w:b/>
      <w:bCs/>
      <w:i/>
      <w:iCs/>
      <w:color w:val="4F81BD" w:themeColor="accent1"/>
      <w:rPrChange w:id="3" w:author="Revision" w:date="2017-05-10T13:23:00Z">
        <w:rPr>
          <w:rFonts w:asciiTheme="minorHAnsi" w:eastAsiaTheme="minorEastAsia" w:hAnsiTheme="minorHAnsi" w:cstheme="minorBidi"/>
          <w:smallCaps/>
          <w:spacing w:val="10"/>
          <w:sz w:val="22"/>
          <w:szCs w:val="22"/>
          <w:lang w:val="en-US" w:eastAsia="en-US" w:bidi="ar-SA"/>
        </w:rPr>
      </w:rPrChange>
    </w:rPr>
  </w:style>
  <w:style w:type="paragraph" w:styleId="Heading5">
    <w:name w:val="heading 5"/>
    <w:basedOn w:val="Normal"/>
    <w:next w:val="Normal"/>
    <w:link w:val="Heading5Char"/>
    <w:uiPriority w:val="9"/>
    <w:unhideWhenUsed/>
    <w:qFormat/>
    <w:rsid w:val="00F1122E"/>
    <w:pPr>
      <w:keepNext/>
      <w:keepLines/>
      <w:spacing w:before="200" w:after="0"/>
      <w:outlineLvl w:val="4"/>
      <w:pPrChange w:id="4" w:author="Revision" w:date="2017-05-10T13:23:00Z">
        <w:pPr>
          <w:spacing w:before="200" w:line="276" w:lineRule="auto"/>
          <w:outlineLvl w:val="4"/>
        </w:pPr>
      </w:pPrChange>
    </w:pPr>
    <w:rPr>
      <w:rFonts w:asciiTheme="majorHAnsi" w:eastAsiaTheme="majorEastAsia" w:hAnsiTheme="majorHAnsi" w:cstheme="majorBidi"/>
      <w:color w:val="243F60" w:themeColor="accent1" w:themeShade="7F"/>
      <w:rPrChange w:id="4" w:author="Revision" w:date="2017-05-10T13:23:00Z">
        <w:rPr>
          <w:rFonts w:asciiTheme="minorHAnsi" w:eastAsiaTheme="minorEastAsia" w:hAnsiTheme="minorHAnsi" w:cstheme="minorBidi"/>
          <w:smallCaps/>
          <w:color w:val="943634" w:themeColor="accent2" w:themeShade="BF"/>
          <w:spacing w:val="10"/>
          <w:sz w:val="22"/>
          <w:szCs w:val="26"/>
          <w:lang w:val="en-US" w:eastAsia="en-US" w:bidi="ar-SA"/>
        </w:rPr>
      </w:rPrChange>
    </w:rPr>
  </w:style>
  <w:style w:type="paragraph" w:styleId="Heading6">
    <w:name w:val="heading 6"/>
    <w:basedOn w:val="Normal"/>
    <w:next w:val="Normal"/>
    <w:link w:val="Heading6Char"/>
    <w:uiPriority w:val="9"/>
    <w:unhideWhenUsed/>
    <w:qFormat/>
    <w:rsid w:val="00F1122E"/>
    <w:pPr>
      <w:keepNext/>
      <w:keepLines/>
      <w:spacing w:before="200" w:after="0"/>
      <w:outlineLvl w:val="5"/>
      <w:pPrChange w:id="5" w:author="Revision" w:date="2017-05-10T13:23:00Z">
        <w:pPr>
          <w:spacing w:line="276" w:lineRule="auto"/>
          <w:outlineLvl w:val="5"/>
        </w:pPr>
      </w:pPrChange>
    </w:pPr>
    <w:rPr>
      <w:rFonts w:asciiTheme="majorHAnsi" w:eastAsiaTheme="majorEastAsia" w:hAnsiTheme="majorHAnsi" w:cstheme="majorBidi"/>
      <w:i/>
      <w:iCs/>
      <w:color w:val="243F60" w:themeColor="accent1" w:themeShade="7F"/>
      <w:rPrChange w:id="5" w:author="Revision" w:date="2017-05-10T13:23:00Z">
        <w:rPr>
          <w:rFonts w:asciiTheme="minorHAnsi" w:eastAsiaTheme="minorEastAsia" w:hAnsiTheme="minorHAnsi" w:cstheme="minorBidi"/>
          <w:smallCaps/>
          <w:color w:val="C0504D" w:themeColor="accent2"/>
          <w:spacing w:val="5"/>
          <w:sz w:val="22"/>
          <w:lang w:val="en-US" w:eastAsia="en-US" w:bidi="ar-SA"/>
        </w:rPr>
      </w:rPrChange>
    </w:rPr>
  </w:style>
  <w:style w:type="paragraph" w:styleId="Heading7">
    <w:name w:val="heading 7"/>
    <w:basedOn w:val="Normal"/>
    <w:next w:val="Normal"/>
    <w:link w:val="Heading7Char"/>
    <w:uiPriority w:val="9"/>
    <w:unhideWhenUsed/>
    <w:qFormat/>
    <w:rsid w:val="00F1122E"/>
    <w:pPr>
      <w:keepNext/>
      <w:keepLines/>
      <w:spacing w:before="200" w:after="0"/>
      <w:outlineLvl w:val="6"/>
      <w:pPrChange w:id="6" w:author="Revision" w:date="2017-05-10T13:23:00Z">
        <w:pPr>
          <w:spacing w:line="276" w:lineRule="auto"/>
          <w:outlineLvl w:val="6"/>
        </w:pPr>
      </w:pPrChange>
    </w:pPr>
    <w:rPr>
      <w:rFonts w:asciiTheme="majorHAnsi" w:eastAsiaTheme="majorEastAsia" w:hAnsiTheme="majorHAnsi" w:cstheme="majorBidi"/>
      <w:i/>
      <w:iCs/>
      <w:color w:val="404040" w:themeColor="text1" w:themeTint="BF"/>
      <w:rPrChange w:id="6" w:author="Revision" w:date="2017-05-10T13:23:00Z">
        <w:rPr>
          <w:rFonts w:asciiTheme="minorHAnsi" w:eastAsiaTheme="minorEastAsia" w:hAnsiTheme="minorHAnsi" w:cstheme="minorBidi"/>
          <w:b/>
          <w:smallCaps/>
          <w:color w:val="C0504D" w:themeColor="accent2"/>
          <w:spacing w:val="10"/>
          <w:lang w:val="en-US" w:eastAsia="en-US" w:bidi="ar-SA"/>
        </w:rPr>
      </w:rPrChange>
    </w:rPr>
  </w:style>
  <w:style w:type="paragraph" w:styleId="Heading8">
    <w:name w:val="heading 8"/>
    <w:basedOn w:val="Normal"/>
    <w:next w:val="Normal"/>
    <w:link w:val="Heading8Char"/>
    <w:uiPriority w:val="9"/>
    <w:unhideWhenUsed/>
    <w:qFormat/>
    <w:rsid w:val="00F1122E"/>
    <w:pPr>
      <w:keepNext/>
      <w:keepLines/>
      <w:spacing w:before="200" w:after="0"/>
      <w:outlineLvl w:val="7"/>
      <w:pPrChange w:id="7" w:author="Revision" w:date="2017-05-10T13:23:00Z">
        <w:pPr>
          <w:spacing w:line="276" w:lineRule="auto"/>
          <w:outlineLvl w:val="7"/>
        </w:pPr>
      </w:pPrChange>
    </w:pPr>
    <w:rPr>
      <w:rFonts w:asciiTheme="majorHAnsi" w:eastAsiaTheme="majorEastAsia" w:hAnsiTheme="majorHAnsi" w:cstheme="majorBidi"/>
      <w:color w:val="4F81BD" w:themeColor="accent1"/>
      <w:sz w:val="20"/>
      <w:szCs w:val="20"/>
      <w:rPrChange w:id="7" w:author="Revision" w:date="2017-05-10T13:23:00Z">
        <w:rPr>
          <w:rFonts w:asciiTheme="minorHAnsi" w:eastAsiaTheme="minorEastAsia" w:hAnsiTheme="minorHAnsi" w:cstheme="minorBidi"/>
          <w:b/>
          <w:i/>
          <w:smallCaps/>
          <w:color w:val="943634" w:themeColor="accent2" w:themeShade="BF"/>
          <w:lang w:val="en-US" w:eastAsia="en-US" w:bidi="ar-SA"/>
        </w:rPr>
      </w:rPrChange>
    </w:rPr>
  </w:style>
  <w:style w:type="paragraph" w:styleId="Heading9">
    <w:name w:val="heading 9"/>
    <w:basedOn w:val="Normal"/>
    <w:next w:val="Normal"/>
    <w:link w:val="Heading9Char"/>
    <w:uiPriority w:val="9"/>
    <w:unhideWhenUsed/>
    <w:qFormat/>
    <w:rsid w:val="00F1122E"/>
    <w:pPr>
      <w:keepNext/>
      <w:keepLines/>
      <w:spacing w:before="200" w:after="0"/>
      <w:outlineLvl w:val="8"/>
      <w:pPrChange w:id="8" w:author="Revision" w:date="2017-05-10T13:23:00Z">
        <w:pPr>
          <w:spacing w:line="276" w:lineRule="auto"/>
          <w:outlineLvl w:val="8"/>
        </w:pPr>
      </w:pPrChange>
    </w:pPr>
    <w:rPr>
      <w:rFonts w:asciiTheme="majorHAnsi" w:eastAsiaTheme="majorEastAsia" w:hAnsiTheme="majorHAnsi" w:cstheme="majorBidi"/>
      <w:i/>
      <w:iCs/>
      <w:color w:val="404040" w:themeColor="text1" w:themeTint="BF"/>
      <w:sz w:val="20"/>
      <w:szCs w:val="20"/>
      <w:rPrChange w:id="8" w:author="Revision" w:date="2017-05-10T13:23:00Z">
        <w:rPr>
          <w:rFonts w:asciiTheme="minorHAnsi" w:eastAsiaTheme="minorEastAsia" w:hAnsiTheme="minorHAnsi" w:cstheme="minorBidi"/>
          <w:b/>
          <w:i/>
          <w:smallCaps/>
          <w:color w:val="622423" w:themeColor="accent2" w:themeShade="7F"/>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F1122E"/>
    <w:pPr>
      <w:keepNext/>
      <w:spacing w:before="36" w:after="36"/>
      <w:pPrChange w:id="9" w:author="Revision" w:date="2017-05-10T13:23:00Z">
        <w:pPr>
          <w:keepNext/>
          <w:spacing w:before="36" w:after="36" w:line="276" w:lineRule="auto"/>
          <w:jc w:val="both"/>
        </w:pPr>
      </w:pPrChange>
    </w:pPr>
    <w:rPr>
      <w:sz w:val="20"/>
      <w:rPrChange w:id="9" w:author="Revision" w:date="2017-05-10T13:23:00Z">
        <w:rPr>
          <w:rFonts w:asciiTheme="minorHAnsi" w:eastAsiaTheme="minorEastAsia" w:hAnsiTheme="minorHAnsi" w:cstheme="minorBidi"/>
          <w:sz w:val="16"/>
          <w:lang w:val="en-US" w:eastAsia="en-US" w:bidi="ar-SA"/>
        </w:rPr>
      </w:rPrChange>
    </w:rPr>
  </w:style>
  <w:style w:type="paragraph" w:styleId="Title">
    <w:name w:val="Title"/>
    <w:basedOn w:val="Normal"/>
    <w:next w:val="Normal"/>
    <w:link w:val="TitleChar"/>
    <w:uiPriority w:val="10"/>
    <w:qFormat/>
    <w:rsid w:val="00F1122E"/>
    <w:pPr>
      <w:pBdr>
        <w:bottom w:val="single" w:sz="8" w:space="4" w:color="4F81BD" w:themeColor="accent1"/>
      </w:pBdr>
      <w:spacing w:after="300" w:line="240" w:lineRule="auto"/>
      <w:contextualSpacing/>
      <w:pPrChange w:id="10" w:author="Revision" w:date="2017-05-10T13:23:00Z">
        <w:pPr>
          <w:spacing w:after="120"/>
        </w:pPr>
      </w:pPrChange>
    </w:pPr>
    <w:rPr>
      <w:rFonts w:asciiTheme="majorHAnsi" w:eastAsiaTheme="majorEastAsia" w:hAnsiTheme="majorHAnsi" w:cstheme="majorBidi"/>
      <w:color w:val="17365D" w:themeColor="text2" w:themeShade="BF"/>
      <w:spacing w:val="5"/>
      <w:kern w:val="28"/>
      <w:sz w:val="52"/>
      <w:szCs w:val="52"/>
      <w:rPrChange w:id="10" w:author="Revision" w:date="2017-05-10T13:23:00Z">
        <w:rPr>
          <w:rFonts w:asciiTheme="minorHAnsi" w:eastAsiaTheme="minorEastAsia" w:hAnsiTheme="minorHAnsi" w:cstheme="minorBidi"/>
          <w:b/>
          <w:smallCaps/>
          <w:sz w:val="36"/>
          <w:szCs w:val="48"/>
          <w:lang w:val="en-US" w:eastAsia="en-US" w:bidi="ar-SA"/>
        </w:rPr>
      </w:rPrChange>
    </w:rPr>
  </w:style>
  <w:style w:type="paragraph" w:styleId="Subtitle">
    <w:name w:val="Subtitle"/>
    <w:basedOn w:val="Normal"/>
    <w:next w:val="Normal"/>
    <w:link w:val="SubtitleChar"/>
    <w:uiPriority w:val="11"/>
    <w:qFormat/>
    <w:rsid w:val="00F1122E"/>
    <w:pPr>
      <w:numPr>
        <w:ilvl w:val="1"/>
      </w:numPr>
      <w:pPrChange w:id="11" w:author="Revision" w:date="2017-05-10T13:23:00Z">
        <w:pPr>
          <w:spacing w:after="720"/>
          <w:jc w:val="right"/>
        </w:pPr>
      </w:pPrChange>
    </w:pPr>
    <w:rPr>
      <w:rFonts w:asciiTheme="majorHAnsi" w:eastAsiaTheme="majorEastAsia" w:hAnsiTheme="majorHAnsi" w:cstheme="majorBidi"/>
      <w:i/>
      <w:iCs/>
      <w:color w:val="4F81BD" w:themeColor="accent1"/>
      <w:spacing w:val="15"/>
      <w:sz w:val="24"/>
      <w:szCs w:val="24"/>
      <w:rPrChange w:id="11" w:author="Revision" w:date="2017-05-10T13:23:00Z">
        <w:rPr>
          <w:rFonts w:asciiTheme="majorHAnsi" w:eastAsiaTheme="majorEastAsia" w:hAnsiTheme="majorHAnsi" w:cstheme="majorBidi"/>
          <w:szCs w:val="22"/>
          <w:lang w:val="en-US" w:eastAsia="en-US" w:bidi="ar-SA"/>
        </w:rPr>
      </w:rPrChange>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rsid w:val="00F1122E"/>
    <w:pPr>
      <w:wordWrap w:val="0"/>
      <w:pPrChange w:id="12" w:author="Revision" w:date="2017-05-10T13:23:00Z">
        <w:pPr>
          <w:shd w:val="clear" w:color="auto" w:fill="F8F8F8"/>
          <w:wordWrap w:val="0"/>
          <w:spacing w:after="120" w:line="276" w:lineRule="auto"/>
          <w:jc w:val="both"/>
        </w:pPr>
      </w:pPrChange>
    </w:pPr>
    <w:rPr>
      <w:rPrChange w:id="12" w:author="Revision" w:date="2017-05-10T13:23:00Z">
        <w:rPr>
          <w:rFonts w:asciiTheme="minorHAnsi" w:eastAsiaTheme="minorEastAsia" w:hAnsiTheme="minorHAnsi" w:cstheme="minorBidi"/>
          <w:lang w:val="en-US" w:eastAsia="en-US" w:bidi="ar-SA"/>
        </w:rPr>
      </w:rPrChange>
    </w:rPr>
  </w:style>
  <w:style w:type="character" w:customStyle="1" w:styleId="KeywordTok">
    <w:name w:val="KeywordTok"/>
    <w:basedOn w:val="VerbatimChar"/>
    <w:rsid w:val="00F1122E"/>
    <w:rPr>
      <w:rFonts w:ascii="Consolas" w:hAnsi="Consolas"/>
      <w:b/>
      <w:color w:val="007020"/>
      <w:sz w:val="22"/>
      <w:rPrChange w:id="13" w:author="Revision" w:date="2017-05-10T13:23:00Z">
        <w:rPr>
          <w:rFonts w:ascii="Consolas" w:hAnsi="Consolas"/>
          <w:b/>
          <w:color w:val="204A87"/>
          <w:sz w:val="22"/>
          <w:shd w:val="clear" w:color="auto" w:fill="F8F8F8"/>
        </w:rPr>
      </w:rPrChange>
    </w:rPr>
  </w:style>
  <w:style w:type="character" w:customStyle="1" w:styleId="DataTypeTok">
    <w:name w:val="DataTypeTok"/>
    <w:basedOn w:val="VerbatimChar"/>
    <w:rsid w:val="00F1122E"/>
    <w:rPr>
      <w:rFonts w:ascii="Consolas" w:hAnsi="Consolas"/>
      <w:color w:val="902000"/>
      <w:sz w:val="22"/>
      <w:rPrChange w:id="14" w:author="Revision" w:date="2017-05-10T13:23:00Z">
        <w:rPr>
          <w:rFonts w:ascii="Consolas" w:hAnsi="Consolas"/>
          <w:color w:val="204A87"/>
          <w:sz w:val="22"/>
          <w:shd w:val="clear" w:color="auto" w:fill="F8F8F8"/>
        </w:rPr>
      </w:rPrChange>
    </w:rPr>
  </w:style>
  <w:style w:type="character" w:customStyle="1" w:styleId="DecValTok">
    <w:name w:val="DecValTok"/>
    <w:basedOn w:val="VerbatimChar"/>
    <w:rsid w:val="00F1122E"/>
    <w:rPr>
      <w:rFonts w:ascii="Consolas" w:hAnsi="Consolas"/>
      <w:color w:val="40A070"/>
      <w:sz w:val="22"/>
      <w:rPrChange w:id="15" w:author="Revision" w:date="2017-05-10T13:23:00Z">
        <w:rPr>
          <w:rFonts w:ascii="Consolas" w:hAnsi="Consolas"/>
          <w:color w:val="0000CF"/>
          <w:sz w:val="22"/>
          <w:shd w:val="clear" w:color="auto" w:fill="F8F8F8"/>
        </w:rPr>
      </w:rPrChange>
    </w:rPr>
  </w:style>
  <w:style w:type="character" w:customStyle="1" w:styleId="BaseNTok">
    <w:name w:val="BaseNTok"/>
    <w:basedOn w:val="VerbatimChar"/>
    <w:rsid w:val="00F1122E"/>
    <w:rPr>
      <w:rFonts w:ascii="Consolas" w:hAnsi="Consolas"/>
      <w:color w:val="40A070"/>
      <w:sz w:val="22"/>
      <w:rPrChange w:id="16" w:author="Revision" w:date="2017-05-10T13:23:00Z">
        <w:rPr>
          <w:rFonts w:ascii="Consolas" w:hAnsi="Consolas"/>
          <w:color w:val="0000CF"/>
          <w:sz w:val="22"/>
          <w:shd w:val="clear" w:color="auto" w:fill="F8F8F8"/>
        </w:rPr>
      </w:rPrChange>
    </w:rPr>
  </w:style>
  <w:style w:type="character" w:customStyle="1" w:styleId="FloatTok">
    <w:name w:val="FloatTok"/>
    <w:basedOn w:val="VerbatimChar"/>
    <w:rsid w:val="00F1122E"/>
    <w:rPr>
      <w:rFonts w:ascii="Consolas" w:hAnsi="Consolas"/>
      <w:color w:val="40A070"/>
      <w:sz w:val="22"/>
      <w:rPrChange w:id="17" w:author="Revision" w:date="2017-05-10T13:23:00Z">
        <w:rPr>
          <w:rFonts w:ascii="Consolas" w:hAnsi="Consolas"/>
          <w:color w:val="0000CF"/>
          <w:sz w:val="22"/>
          <w:shd w:val="clear" w:color="auto" w:fill="F8F8F8"/>
        </w:rPr>
      </w:rPrChange>
    </w:rPr>
  </w:style>
  <w:style w:type="character" w:customStyle="1" w:styleId="CharTok">
    <w:name w:val="CharTok"/>
    <w:basedOn w:val="VerbatimChar"/>
    <w:rsid w:val="00F1122E"/>
    <w:rPr>
      <w:rFonts w:ascii="Consolas" w:hAnsi="Consolas"/>
      <w:color w:val="4070A0"/>
      <w:sz w:val="22"/>
      <w:rPrChange w:id="18" w:author="Revision" w:date="2017-05-10T13:23:00Z">
        <w:rPr>
          <w:rFonts w:ascii="Consolas" w:hAnsi="Consolas"/>
          <w:color w:val="4E9A06"/>
          <w:sz w:val="22"/>
          <w:shd w:val="clear" w:color="auto" w:fill="F8F8F8"/>
        </w:rPr>
      </w:rPrChange>
    </w:rPr>
  </w:style>
  <w:style w:type="character" w:customStyle="1" w:styleId="StringTok">
    <w:name w:val="StringTok"/>
    <w:basedOn w:val="VerbatimChar"/>
    <w:rsid w:val="00F1122E"/>
    <w:rPr>
      <w:rFonts w:ascii="Consolas" w:hAnsi="Consolas"/>
      <w:color w:val="4070A0"/>
      <w:sz w:val="22"/>
      <w:rPrChange w:id="19" w:author="Revision" w:date="2017-05-10T13:23:00Z">
        <w:rPr>
          <w:rFonts w:ascii="Consolas" w:hAnsi="Consolas"/>
          <w:color w:val="4E9A06"/>
          <w:sz w:val="22"/>
          <w:shd w:val="clear" w:color="auto" w:fill="F8F8F8"/>
        </w:rPr>
      </w:rPrChange>
    </w:rPr>
  </w:style>
  <w:style w:type="character" w:customStyle="1" w:styleId="CommentTok">
    <w:name w:val="CommentTok"/>
    <w:basedOn w:val="VerbatimChar"/>
    <w:rsid w:val="00F1122E"/>
    <w:rPr>
      <w:rFonts w:ascii="Consolas" w:hAnsi="Consolas"/>
      <w:i/>
      <w:color w:val="60A0B0"/>
      <w:sz w:val="22"/>
      <w:rPrChange w:id="20" w:author="Revision" w:date="2017-05-10T13:23:00Z">
        <w:rPr>
          <w:rFonts w:ascii="Consolas" w:hAnsi="Consolas"/>
          <w:i/>
          <w:color w:val="8F5902"/>
          <w:sz w:val="22"/>
          <w:shd w:val="clear" w:color="auto" w:fill="F8F8F8"/>
        </w:rPr>
      </w:rPrChange>
    </w:rPr>
  </w:style>
  <w:style w:type="character" w:customStyle="1" w:styleId="OtherTok">
    <w:name w:val="OtherTok"/>
    <w:basedOn w:val="VerbatimChar"/>
    <w:rsid w:val="00F1122E"/>
    <w:rPr>
      <w:rFonts w:ascii="Consolas" w:hAnsi="Consolas"/>
      <w:color w:val="007020"/>
      <w:sz w:val="22"/>
      <w:rPrChange w:id="21" w:author="Revision" w:date="2017-05-10T13:23:00Z">
        <w:rPr>
          <w:rFonts w:ascii="Consolas" w:hAnsi="Consolas"/>
          <w:color w:val="8F5902"/>
          <w:sz w:val="22"/>
          <w:shd w:val="clear" w:color="auto" w:fill="F8F8F8"/>
        </w:rPr>
      </w:rPrChange>
    </w:rPr>
  </w:style>
  <w:style w:type="character" w:customStyle="1" w:styleId="AlertTok">
    <w:name w:val="AlertTok"/>
    <w:basedOn w:val="VerbatimChar"/>
    <w:rsid w:val="00F1122E"/>
    <w:rPr>
      <w:rFonts w:ascii="Consolas" w:hAnsi="Consolas"/>
      <w:b/>
      <w:color w:val="FF0000"/>
      <w:sz w:val="22"/>
      <w:rPrChange w:id="22" w:author="Revision" w:date="2017-05-10T13:23:00Z">
        <w:rPr>
          <w:rFonts w:ascii="Consolas" w:hAnsi="Consolas"/>
          <w:color w:val="EF2929"/>
          <w:sz w:val="22"/>
          <w:shd w:val="clear" w:color="auto" w:fill="F8F8F8"/>
        </w:rPr>
      </w:rPrChange>
    </w:rPr>
  </w:style>
  <w:style w:type="character" w:customStyle="1" w:styleId="FunctionTok">
    <w:name w:val="FunctionTok"/>
    <w:basedOn w:val="VerbatimChar"/>
    <w:rsid w:val="00F1122E"/>
    <w:rPr>
      <w:rFonts w:ascii="Consolas" w:hAnsi="Consolas"/>
      <w:color w:val="06287E"/>
      <w:sz w:val="22"/>
      <w:rPrChange w:id="23" w:author="Revision" w:date="2017-05-10T13:23:00Z">
        <w:rPr>
          <w:rFonts w:ascii="Consolas" w:hAnsi="Consolas"/>
          <w:color w:val="000000"/>
          <w:sz w:val="22"/>
          <w:shd w:val="clear" w:color="auto" w:fill="F8F8F8"/>
        </w:rPr>
      </w:rPrChange>
    </w:rPr>
  </w:style>
  <w:style w:type="character" w:customStyle="1" w:styleId="RegionMarkerTok">
    <w:name w:val="RegionMarkerTok"/>
    <w:basedOn w:val="VerbatimChar"/>
    <w:rsid w:val="00F1122E"/>
    <w:rPr>
      <w:rFonts w:ascii="Consolas" w:hAnsi="Consolas"/>
      <w:sz w:val="22"/>
      <w:rPrChange w:id="24" w:author="Revision" w:date="2017-05-10T13:23:00Z">
        <w:rPr>
          <w:rFonts w:ascii="Consolas" w:hAnsi="Consolas"/>
          <w:sz w:val="22"/>
          <w:shd w:val="clear" w:color="auto" w:fill="F8F8F8"/>
        </w:rPr>
      </w:rPrChange>
    </w:rPr>
  </w:style>
  <w:style w:type="character" w:customStyle="1" w:styleId="ErrorTok">
    <w:name w:val="ErrorTok"/>
    <w:basedOn w:val="VerbatimChar"/>
    <w:rsid w:val="00F1122E"/>
    <w:rPr>
      <w:rFonts w:ascii="Consolas" w:hAnsi="Consolas"/>
      <w:b/>
      <w:color w:val="FF0000"/>
      <w:sz w:val="22"/>
      <w:rPrChange w:id="25" w:author="Revision" w:date="2017-05-10T13:23:00Z">
        <w:rPr>
          <w:rFonts w:ascii="Consolas" w:hAnsi="Consolas"/>
          <w:b/>
          <w:sz w:val="22"/>
          <w:shd w:val="clear" w:color="auto" w:fill="F8F8F8"/>
        </w:rPr>
      </w:rPrChange>
    </w:rPr>
  </w:style>
  <w:style w:type="character" w:customStyle="1" w:styleId="NormalTok">
    <w:name w:val="NormalTok"/>
    <w:basedOn w:val="VerbatimChar"/>
    <w:rsid w:val="00F1122E"/>
    <w:rPr>
      <w:rFonts w:ascii="Consolas" w:hAnsi="Consolas"/>
      <w:sz w:val="22"/>
      <w:rPrChange w:id="26" w:author="Revision" w:date="2017-05-10T13:23:00Z">
        <w:rPr>
          <w:rFonts w:ascii="Consolas" w:hAnsi="Consolas"/>
          <w:sz w:val="22"/>
          <w:shd w:val="clear" w:color="auto" w:fill="F8F8F8"/>
        </w:rPr>
      </w:rPrChange>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074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7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4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74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74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74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074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074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074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1122E"/>
    <w:pPr>
      <w:spacing w:line="240" w:lineRule="auto"/>
      <w:pPrChange w:id="27" w:author="Revision" w:date="2017-05-10T13:23:00Z">
        <w:pPr>
          <w:spacing w:after="120" w:line="276" w:lineRule="auto"/>
          <w:jc w:val="both"/>
        </w:pPr>
      </w:pPrChange>
    </w:pPr>
    <w:rPr>
      <w:b/>
      <w:bCs/>
      <w:color w:val="4F81BD" w:themeColor="accent1"/>
      <w:sz w:val="18"/>
      <w:szCs w:val="18"/>
      <w:rPrChange w:id="27" w:author="Revision" w:date="2017-05-10T13:23:00Z">
        <w:rPr>
          <w:rFonts w:asciiTheme="minorHAnsi" w:eastAsiaTheme="minorEastAsia" w:hAnsiTheme="minorHAnsi" w:cstheme="minorBidi"/>
          <w:b/>
          <w:bCs/>
          <w:caps/>
          <w:sz w:val="16"/>
          <w:szCs w:val="18"/>
          <w:lang w:val="en-US" w:eastAsia="en-US" w:bidi="ar-SA"/>
        </w:rPr>
      </w:rPrChange>
    </w:rPr>
  </w:style>
  <w:style w:type="character" w:customStyle="1" w:styleId="TitleChar">
    <w:name w:val="Title Char"/>
    <w:basedOn w:val="DefaultParagraphFont"/>
    <w:link w:val="Title"/>
    <w:uiPriority w:val="10"/>
    <w:rsid w:val="0080744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074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1122E"/>
    <w:rPr>
      <w:b/>
      <w:bCs/>
      <w:rPrChange w:id="28" w:author="Revision" w:date="2017-05-10T13:23:00Z">
        <w:rPr>
          <w:b/>
          <w:color w:val="C0504D" w:themeColor="accent2"/>
        </w:rPr>
      </w:rPrChange>
    </w:rPr>
  </w:style>
  <w:style w:type="character" w:styleId="Emphasis">
    <w:name w:val="Emphasis"/>
    <w:basedOn w:val="DefaultParagraphFont"/>
    <w:uiPriority w:val="20"/>
    <w:qFormat/>
    <w:rsid w:val="00F1122E"/>
    <w:rPr>
      <w:i/>
      <w:iCs/>
      <w:rPrChange w:id="29" w:author="Revision" w:date="2017-05-10T13:23:00Z">
        <w:rPr>
          <w:b/>
          <w:i/>
          <w:spacing w:val="10"/>
        </w:rPr>
      </w:rPrChange>
    </w:rPr>
  </w:style>
  <w:style w:type="paragraph" w:styleId="NoSpacing">
    <w:name w:val="No Spacing"/>
    <w:link w:val="NoSpacingChar"/>
    <w:uiPriority w:val="1"/>
    <w:qFormat/>
    <w:rsid w:val="00807441"/>
    <w:pPr>
      <w:spacing w:after="0" w:line="240" w:lineRule="auto"/>
    </w:pPr>
  </w:style>
  <w:style w:type="character" w:customStyle="1" w:styleId="NoSpacingChar">
    <w:name w:val="No Spacing Char"/>
    <w:basedOn w:val="DefaultParagraphFont"/>
    <w:link w:val="NoSpacing"/>
    <w:uiPriority w:val="1"/>
    <w:rsid w:val="00807441"/>
  </w:style>
  <w:style w:type="paragraph" w:styleId="ListParagraph">
    <w:name w:val="List Paragraph"/>
    <w:basedOn w:val="Normal"/>
    <w:uiPriority w:val="34"/>
    <w:qFormat/>
    <w:rsid w:val="00807441"/>
    <w:pPr>
      <w:ind w:left="720"/>
      <w:contextualSpacing/>
    </w:pPr>
  </w:style>
  <w:style w:type="paragraph" w:styleId="Quote">
    <w:name w:val="Quote"/>
    <w:basedOn w:val="Normal"/>
    <w:next w:val="Normal"/>
    <w:link w:val="QuoteChar"/>
    <w:uiPriority w:val="29"/>
    <w:qFormat/>
    <w:rsid w:val="00F1122E"/>
    <w:pPr>
      <w:pPrChange w:id="30" w:author="Revision" w:date="2017-05-10T13:23:00Z">
        <w:pPr>
          <w:spacing w:after="120" w:line="276" w:lineRule="auto"/>
          <w:jc w:val="both"/>
        </w:pPr>
      </w:pPrChange>
    </w:pPr>
    <w:rPr>
      <w:i/>
      <w:iCs/>
      <w:color w:val="000000" w:themeColor="text1"/>
      <w:rPrChange w:id="30" w:author="Revision" w:date="2017-05-10T13:23:00Z">
        <w:rPr>
          <w:rFonts w:asciiTheme="minorHAnsi" w:eastAsiaTheme="minorEastAsia" w:hAnsiTheme="minorHAnsi" w:cstheme="minorBidi"/>
          <w:i/>
          <w:lang w:val="en-US" w:eastAsia="en-US" w:bidi="ar-SA"/>
        </w:rPr>
      </w:rPrChange>
    </w:rPr>
  </w:style>
  <w:style w:type="character" w:customStyle="1" w:styleId="QuoteChar">
    <w:name w:val="Quote Char"/>
    <w:basedOn w:val="DefaultParagraphFont"/>
    <w:link w:val="Quote"/>
    <w:uiPriority w:val="29"/>
    <w:rsid w:val="00807441"/>
    <w:rPr>
      <w:i/>
      <w:iCs/>
      <w:color w:val="000000" w:themeColor="text1"/>
    </w:rPr>
  </w:style>
  <w:style w:type="paragraph" w:styleId="IntenseQuote">
    <w:name w:val="Intense Quote"/>
    <w:basedOn w:val="Normal"/>
    <w:next w:val="Normal"/>
    <w:link w:val="IntenseQuoteChar"/>
    <w:uiPriority w:val="30"/>
    <w:qFormat/>
    <w:rsid w:val="00F1122E"/>
    <w:pPr>
      <w:pBdr>
        <w:bottom w:val="single" w:sz="4" w:space="4" w:color="4F81BD" w:themeColor="accent1"/>
      </w:pBdr>
      <w:spacing w:before="200" w:after="280"/>
      <w:ind w:left="936" w:right="936"/>
      <w:pPrChange w:id="31" w:author="Revision" w:date="2017-05-10T13:23:00Z">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pPrChange>
    </w:pPr>
    <w:rPr>
      <w:b/>
      <w:bCs/>
      <w:i/>
      <w:iCs/>
      <w:color w:val="4F81BD" w:themeColor="accent1"/>
      <w:rPrChange w:id="31" w:author="Revision" w:date="2017-05-10T13:23:00Z">
        <w:rPr>
          <w:rFonts w:asciiTheme="minorHAnsi" w:eastAsiaTheme="minorEastAsia" w:hAnsiTheme="minorHAnsi" w:cstheme="minorBidi"/>
          <w:b/>
          <w:i/>
          <w:color w:val="FFFFFF" w:themeColor="background1"/>
          <w:lang w:val="en-US" w:eastAsia="en-US" w:bidi="ar-SA"/>
        </w:rPr>
      </w:rPrChange>
    </w:rPr>
  </w:style>
  <w:style w:type="character" w:customStyle="1" w:styleId="IntenseQuoteChar">
    <w:name w:val="Intense Quote Char"/>
    <w:basedOn w:val="DefaultParagraphFont"/>
    <w:link w:val="IntenseQuote"/>
    <w:uiPriority w:val="30"/>
    <w:rsid w:val="00807441"/>
    <w:rPr>
      <w:b/>
      <w:bCs/>
      <w:i/>
      <w:iCs/>
      <w:color w:val="4F81BD" w:themeColor="accent1"/>
    </w:rPr>
  </w:style>
  <w:style w:type="character" w:styleId="SubtleEmphasis">
    <w:name w:val="Subtle Emphasis"/>
    <w:basedOn w:val="DefaultParagraphFont"/>
    <w:uiPriority w:val="19"/>
    <w:qFormat/>
    <w:rsid w:val="00F1122E"/>
    <w:rPr>
      <w:i/>
      <w:iCs/>
      <w:color w:val="808080" w:themeColor="text1" w:themeTint="7F"/>
      <w:rPrChange w:id="32" w:author="Revision" w:date="2017-05-10T13:23:00Z">
        <w:rPr>
          <w:i/>
        </w:rPr>
      </w:rPrChange>
    </w:rPr>
  </w:style>
  <w:style w:type="character" w:styleId="IntenseEmphasis">
    <w:name w:val="Intense Emphasis"/>
    <w:basedOn w:val="DefaultParagraphFont"/>
    <w:uiPriority w:val="21"/>
    <w:qFormat/>
    <w:rsid w:val="00F1122E"/>
    <w:rPr>
      <w:b/>
      <w:bCs/>
      <w:i/>
      <w:iCs/>
      <w:color w:val="4F81BD" w:themeColor="accent1"/>
      <w:rPrChange w:id="33" w:author="Revision" w:date="2017-05-10T13:23:00Z">
        <w:rPr>
          <w:b/>
          <w:i/>
          <w:color w:val="C0504D" w:themeColor="accent2"/>
          <w:spacing w:val="10"/>
        </w:rPr>
      </w:rPrChange>
    </w:rPr>
  </w:style>
  <w:style w:type="character" w:styleId="SubtleReference">
    <w:name w:val="Subtle Reference"/>
    <w:basedOn w:val="DefaultParagraphFont"/>
    <w:uiPriority w:val="31"/>
    <w:qFormat/>
    <w:rsid w:val="00F1122E"/>
    <w:rPr>
      <w:smallCaps/>
      <w:color w:val="C0504D" w:themeColor="accent2"/>
      <w:u w:val="single"/>
      <w:rPrChange w:id="34" w:author="Revision" w:date="2017-05-10T13:23:00Z">
        <w:rPr>
          <w:b/>
        </w:rPr>
      </w:rPrChange>
    </w:rPr>
  </w:style>
  <w:style w:type="character" w:styleId="IntenseReference">
    <w:name w:val="Intense Reference"/>
    <w:basedOn w:val="DefaultParagraphFont"/>
    <w:uiPriority w:val="32"/>
    <w:qFormat/>
    <w:rsid w:val="00F1122E"/>
    <w:rPr>
      <w:b/>
      <w:bCs/>
      <w:smallCaps/>
      <w:color w:val="C0504D" w:themeColor="accent2"/>
      <w:spacing w:val="5"/>
      <w:u w:val="single"/>
      <w:rPrChange w:id="35" w:author="Revision" w:date="2017-05-10T13:23:00Z">
        <w:rPr>
          <w:b/>
          <w:bCs/>
          <w:smallCaps/>
          <w:spacing w:val="5"/>
          <w:sz w:val="22"/>
          <w:szCs w:val="22"/>
          <w:u w:val="single"/>
        </w:rPr>
      </w:rPrChange>
    </w:rPr>
  </w:style>
  <w:style w:type="character" w:styleId="BookTitle">
    <w:name w:val="Book Title"/>
    <w:basedOn w:val="DefaultParagraphFont"/>
    <w:uiPriority w:val="33"/>
    <w:qFormat/>
    <w:rsid w:val="00F1122E"/>
    <w:rPr>
      <w:b/>
      <w:bCs/>
      <w:smallCaps/>
      <w:spacing w:val="5"/>
      <w:rPrChange w:id="36" w:author="Revision" w:date="2017-05-10T13:23:00Z">
        <w:rPr>
          <w:rFonts w:asciiTheme="majorHAnsi" w:eastAsiaTheme="majorEastAsia" w:hAnsiTheme="majorHAnsi" w:cstheme="majorBidi"/>
          <w:i/>
          <w:iCs/>
          <w:sz w:val="20"/>
          <w:szCs w:val="20"/>
        </w:rPr>
      </w:rPrChange>
    </w:rPr>
  </w:style>
  <w:style w:type="paragraph" w:styleId="TOCHeading">
    <w:name w:val="TOC Heading"/>
    <w:basedOn w:val="Heading1"/>
    <w:next w:val="Normal"/>
    <w:uiPriority w:val="39"/>
    <w:unhideWhenUsed/>
    <w:qFormat/>
    <w:rsid w:val="00807441"/>
    <w:pPr>
      <w:outlineLvl w:val="9"/>
    </w:pPr>
  </w:style>
  <w:style w:type="paragraph" w:styleId="TOC2">
    <w:name w:val="toc 2"/>
    <w:basedOn w:val="Normal"/>
    <w:next w:val="Normal"/>
    <w:autoRedefine/>
    <w:uiPriority w:val="39"/>
    <w:unhideWhenUsed/>
    <w:rsid w:val="00F1122E"/>
    <w:pPr>
      <w:spacing w:after="0"/>
      <w:ind w:left="200"/>
      <w:pPrChange w:id="37" w:author="Revision" w:date="2017-05-10T13:23:00Z">
        <w:pPr>
          <w:spacing w:line="276" w:lineRule="auto"/>
          <w:ind w:left="200"/>
        </w:pPr>
      </w:pPrChange>
    </w:pPr>
    <w:rPr>
      <w:i/>
      <w:iCs/>
      <w:rPrChange w:id="37" w:author="Revision" w:date="2017-05-10T13:23:00Z">
        <w:rPr>
          <w:rFonts w:asciiTheme="minorHAnsi" w:eastAsiaTheme="minorEastAsia" w:hAnsiTheme="minorHAnsi" w:cstheme="minorBidi"/>
          <w:i/>
          <w:iCs/>
          <w:sz w:val="22"/>
          <w:szCs w:val="22"/>
          <w:lang w:val="en-US" w:eastAsia="en-US" w:bidi="ar-SA"/>
        </w:rPr>
      </w:rPrChange>
    </w:rPr>
  </w:style>
  <w:style w:type="paragraph" w:styleId="TOC1">
    <w:name w:val="toc 1"/>
    <w:basedOn w:val="Normal"/>
    <w:next w:val="Normal"/>
    <w:autoRedefine/>
    <w:uiPriority w:val="39"/>
    <w:unhideWhenUsed/>
    <w:rsid w:val="00F1122E"/>
    <w:pPr>
      <w:spacing w:before="120" w:after="0"/>
      <w:pPrChange w:id="38" w:author="Revision" w:date="2017-05-10T13:23:00Z">
        <w:pPr>
          <w:spacing w:before="120" w:line="276" w:lineRule="auto"/>
        </w:pPr>
      </w:pPrChange>
    </w:pPr>
    <w:rPr>
      <w:b/>
      <w:bCs/>
      <w:rPrChange w:id="38" w:author="Revision" w:date="2017-05-10T13:23:00Z">
        <w:rPr>
          <w:rFonts w:asciiTheme="minorHAnsi" w:eastAsiaTheme="minorEastAsia" w:hAnsiTheme="minorHAnsi" w:cstheme="minorBidi"/>
          <w:b/>
          <w:bCs/>
          <w:sz w:val="22"/>
          <w:szCs w:val="22"/>
          <w:lang w:val="en-US" w:eastAsia="en-US" w:bidi="ar-SA"/>
        </w:rPr>
      </w:rPrChange>
    </w:rPr>
  </w:style>
  <w:style w:type="paragraph" w:styleId="TOC3">
    <w:name w:val="toc 3"/>
    <w:basedOn w:val="Normal"/>
    <w:next w:val="Normal"/>
    <w:autoRedefine/>
    <w:uiPriority w:val="39"/>
    <w:unhideWhenUsed/>
    <w:rsid w:val="00F1122E"/>
    <w:pPr>
      <w:spacing w:after="0"/>
      <w:ind w:left="400"/>
      <w:pPrChange w:id="39" w:author="Revision" w:date="2017-05-10T13:23:00Z">
        <w:pPr>
          <w:spacing w:line="276" w:lineRule="auto"/>
          <w:ind w:left="400"/>
        </w:pPr>
      </w:pPrChange>
    </w:pPr>
    <w:rPr>
      <w:rPrChange w:id="39" w:author="Revision" w:date="2017-05-10T13:23:00Z">
        <w:rPr>
          <w:rFonts w:asciiTheme="minorHAnsi" w:eastAsiaTheme="minorEastAsia" w:hAnsiTheme="minorHAnsi" w:cstheme="minorBidi"/>
          <w:sz w:val="22"/>
          <w:szCs w:val="22"/>
          <w:lang w:val="en-US" w:eastAsia="en-US" w:bidi="ar-SA"/>
        </w:rPr>
      </w:rPrChange>
    </w:rPr>
  </w:style>
  <w:style w:type="paragraph" w:styleId="TOC4">
    <w:name w:val="toc 4"/>
    <w:basedOn w:val="Normal"/>
    <w:next w:val="Normal"/>
    <w:autoRedefine/>
    <w:semiHidden/>
    <w:unhideWhenUsed/>
    <w:rsid w:val="00F1122E"/>
    <w:pPr>
      <w:spacing w:after="0"/>
      <w:ind w:left="600"/>
      <w:pPrChange w:id="40" w:author="Revision" w:date="2017-05-10T13:23:00Z">
        <w:pPr>
          <w:spacing w:line="276" w:lineRule="auto"/>
          <w:ind w:left="600"/>
        </w:pPr>
      </w:pPrChange>
    </w:pPr>
    <w:rPr>
      <w:rPrChange w:id="40" w:author="Revision" w:date="2017-05-10T13:23:00Z">
        <w:rPr>
          <w:rFonts w:asciiTheme="minorHAnsi" w:eastAsiaTheme="minorEastAsia" w:hAnsiTheme="minorHAnsi" w:cstheme="minorBidi"/>
          <w:lang w:val="en-US" w:eastAsia="en-US" w:bidi="ar-SA"/>
        </w:rPr>
      </w:rPrChange>
    </w:rPr>
  </w:style>
  <w:style w:type="paragraph" w:styleId="TOC5">
    <w:name w:val="toc 5"/>
    <w:basedOn w:val="Normal"/>
    <w:next w:val="Normal"/>
    <w:autoRedefine/>
    <w:semiHidden/>
    <w:unhideWhenUsed/>
    <w:rsid w:val="00F1122E"/>
    <w:pPr>
      <w:spacing w:after="0"/>
      <w:ind w:left="800"/>
      <w:pPrChange w:id="41" w:author="Revision" w:date="2017-05-10T13:23:00Z">
        <w:pPr>
          <w:spacing w:line="276" w:lineRule="auto"/>
          <w:ind w:left="800"/>
        </w:pPr>
      </w:pPrChange>
    </w:pPr>
    <w:rPr>
      <w:rPrChange w:id="41" w:author="Revision" w:date="2017-05-10T13:23:00Z">
        <w:rPr>
          <w:rFonts w:asciiTheme="minorHAnsi" w:eastAsiaTheme="minorEastAsia" w:hAnsiTheme="minorHAnsi" w:cstheme="minorBidi"/>
          <w:lang w:val="en-US" w:eastAsia="en-US" w:bidi="ar-SA"/>
        </w:rPr>
      </w:rPrChange>
    </w:rPr>
  </w:style>
  <w:style w:type="paragraph" w:styleId="TOC6">
    <w:name w:val="toc 6"/>
    <w:basedOn w:val="Normal"/>
    <w:next w:val="Normal"/>
    <w:autoRedefine/>
    <w:semiHidden/>
    <w:unhideWhenUsed/>
    <w:rsid w:val="00F1122E"/>
    <w:pPr>
      <w:spacing w:after="0"/>
      <w:ind w:left="1000"/>
      <w:pPrChange w:id="42" w:author="Revision" w:date="2017-05-10T13:23:00Z">
        <w:pPr>
          <w:spacing w:line="276" w:lineRule="auto"/>
          <w:ind w:left="1000"/>
        </w:pPr>
      </w:pPrChange>
    </w:pPr>
    <w:rPr>
      <w:rPrChange w:id="42" w:author="Revision" w:date="2017-05-10T13:23:00Z">
        <w:rPr>
          <w:rFonts w:asciiTheme="minorHAnsi" w:eastAsiaTheme="minorEastAsia" w:hAnsiTheme="minorHAnsi" w:cstheme="minorBidi"/>
          <w:lang w:val="en-US" w:eastAsia="en-US" w:bidi="ar-SA"/>
        </w:rPr>
      </w:rPrChange>
    </w:rPr>
  </w:style>
  <w:style w:type="paragraph" w:styleId="TOC7">
    <w:name w:val="toc 7"/>
    <w:basedOn w:val="Normal"/>
    <w:next w:val="Normal"/>
    <w:autoRedefine/>
    <w:semiHidden/>
    <w:unhideWhenUsed/>
    <w:rsid w:val="00F1122E"/>
    <w:pPr>
      <w:spacing w:after="0"/>
      <w:ind w:left="1200"/>
      <w:pPrChange w:id="43" w:author="Revision" w:date="2017-05-10T13:23:00Z">
        <w:pPr>
          <w:spacing w:line="276" w:lineRule="auto"/>
          <w:ind w:left="1200"/>
        </w:pPr>
      </w:pPrChange>
    </w:pPr>
    <w:rPr>
      <w:rPrChange w:id="43" w:author="Revision" w:date="2017-05-10T13:23:00Z">
        <w:rPr>
          <w:rFonts w:asciiTheme="minorHAnsi" w:eastAsiaTheme="minorEastAsia" w:hAnsiTheme="minorHAnsi" w:cstheme="minorBidi"/>
          <w:lang w:val="en-US" w:eastAsia="en-US" w:bidi="ar-SA"/>
        </w:rPr>
      </w:rPrChange>
    </w:rPr>
  </w:style>
  <w:style w:type="paragraph" w:styleId="TOC8">
    <w:name w:val="toc 8"/>
    <w:basedOn w:val="Normal"/>
    <w:next w:val="Normal"/>
    <w:autoRedefine/>
    <w:semiHidden/>
    <w:unhideWhenUsed/>
    <w:rsid w:val="00F1122E"/>
    <w:pPr>
      <w:spacing w:after="0"/>
      <w:ind w:left="1400"/>
      <w:pPrChange w:id="44" w:author="Revision" w:date="2017-05-10T13:23:00Z">
        <w:pPr>
          <w:spacing w:line="276" w:lineRule="auto"/>
          <w:ind w:left="1400"/>
        </w:pPr>
      </w:pPrChange>
    </w:pPr>
    <w:rPr>
      <w:rPrChange w:id="44" w:author="Revision" w:date="2017-05-10T13:23:00Z">
        <w:rPr>
          <w:rFonts w:asciiTheme="minorHAnsi" w:eastAsiaTheme="minorEastAsia" w:hAnsiTheme="minorHAnsi" w:cstheme="minorBidi"/>
          <w:lang w:val="en-US" w:eastAsia="en-US" w:bidi="ar-SA"/>
        </w:rPr>
      </w:rPrChange>
    </w:rPr>
  </w:style>
  <w:style w:type="paragraph" w:styleId="TOC9">
    <w:name w:val="toc 9"/>
    <w:basedOn w:val="Normal"/>
    <w:next w:val="Normal"/>
    <w:autoRedefine/>
    <w:semiHidden/>
    <w:unhideWhenUsed/>
    <w:rsid w:val="00F1122E"/>
    <w:pPr>
      <w:spacing w:after="0"/>
      <w:ind w:left="1600"/>
      <w:pPrChange w:id="45" w:author="Revision" w:date="2017-05-10T13:23:00Z">
        <w:pPr>
          <w:spacing w:line="276" w:lineRule="auto"/>
          <w:ind w:left="1600"/>
        </w:pPr>
      </w:pPrChange>
    </w:pPr>
    <w:rPr>
      <w:rPrChange w:id="45" w:author="Revision" w:date="2017-05-10T13:23:00Z">
        <w:rPr>
          <w:rFonts w:asciiTheme="minorHAnsi" w:eastAsiaTheme="minorEastAsia" w:hAnsiTheme="minorHAnsi" w:cstheme="minorBidi"/>
          <w:lang w:val="en-US" w:eastAsia="en-US" w:bidi="ar-SA"/>
        </w:rPr>
      </w:rPrChange>
    </w:rPr>
  </w:style>
  <w:style w:type="paragraph" w:customStyle="1" w:styleId="SourceCode2">
    <w:name w:val="Source Code"/>
    <w:basedOn w:val="Normal"/>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character" w:customStyle="1" w:styleId="BodyTextChar1">
    <w:name w:val="Body Text Char1"/>
    <w:basedOn w:val="DefaultParagraphFont"/>
    <w:link w:val="BodyText"/>
    <w:rsid w:val="00C03168"/>
  </w:style>
  <w:style w:type="paragraph" w:styleId="Footer">
    <w:name w:val="footer"/>
    <w:basedOn w:val="Normal"/>
    <w:link w:val="FooterChar"/>
    <w:unhideWhenUsed/>
    <w:rsid w:val="007863CF"/>
    <w:pPr>
      <w:tabs>
        <w:tab w:val="center" w:pos="4680"/>
        <w:tab w:val="right" w:pos="9360"/>
      </w:tabs>
      <w:spacing w:after="0" w:line="240" w:lineRule="auto"/>
    </w:pPr>
  </w:style>
  <w:style w:type="character" w:customStyle="1" w:styleId="FooterChar">
    <w:name w:val="Footer Char"/>
    <w:basedOn w:val="DefaultParagraphFont"/>
    <w:link w:val="Footer"/>
    <w:rsid w:val="007863CF"/>
  </w:style>
  <w:style w:type="character" w:styleId="PageNumber">
    <w:name w:val="page number"/>
    <w:basedOn w:val="DefaultParagraphFont"/>
    <w:semiHidden/>
    <w:unhideWhenUsed/>
    <w:rsid w:val="007863CF"/>
  </w:style>
  <w:style w:type="character" w:styleId="LineNumber">
    <w:name w:val="line number"/>
    <w:basedOn w:val="DefaultParagraphFont"/>
    <w:semiHidden/>
    <w:unhideWhenUsed/>
    <w:rsid w:val="007863CF"/>
  </w:style>
  <w:style w:type="paragraph" w:customStyle="1" w:styleId="SourceCode">
    <w:name w:val="Source Code"/>
    <w:basedOn w:val="Normal"/>
    <w:link w:val="VerbatimChar"/>
    <w:pPr>
      <w:wordWrap w:val="0"/>
    </w:pPr>
  </w:style>
  <w:style w:type="character" w:customStyle="1" w:styleId="KeywordTok2">
    <w:name w:val="KeywordTok"/>
    <w:basedOn w:val="VerbatimChar"/>
    <w:rPr>
      <w:rFonts w:ascii="Consolas" w:hAnsi="Consolas"/>
      <w:b/>
      <w:color w:val="007020"/>
      <w:sz w:val="22"/>
    </w:rPr>
  </w:style>
  <w:style w:type="character" w:customStyle="1" w:styleId="DataTypeTok2">
    <w:name w:val="DataTypeTok"/>
    <w:basedOn w:val="VerbatimChar"/>
    <w:rPr>
      <w:rFonts w:ascii="Consolas" w:hAnsi="Consolas"/>
      <w:color w:val="902000"/>
      <w:sz w:val="22"/>
    </w:rPr>
  </w:style>
  <w:style w:type="character" w:customStyle="1" w:styleId="DecValTok2">
    <w:name w:val="DecValTok"/>
    <w:basedOn w:val="VerbatimChar"/>
    <w:rPr>
      <w:rFonts w:ascii="Consolas" w:hAnsi="Consolas"/>
      <w:color w:val="40A070"/>
      <w:sz w:val="22"/>
    </w:rPr>
  </w:style>
  <w:style w:type="character" w:customStyle="1" w:styleId="BaseNTok2">
    <w:name w:val="BaseNTok"/>
    <w:basedOn w:val="VerbatimChar"/>
    <w:rPr>
      <w:rFonts w:ascii="Consolas" w:hAnsi="Consolas"/>
      <w:color w:val="40A070"/>
      <w:sz w:val="22"/>
    </w:rPr>
  </w:style>
  <w:style w:type="character" w:customStyle="1" w:styleId="FloatTok2">
    <w:name w:val="FloatTok"/>
    <w:basedOn w:val="VerbatimChar"/>
    <w:rPr>
      <w:rFonts w:ascii="Consolas" w:hAnsi="Consolas"/>
      <w:color w:val="40A070"/>
      <w:sz w:val="22"/>
    </w:rPr>
  </w:style>
  <w:style w:type="character" w:customStyle="1" w:styleId="CharTok2">
    <w:name w:val="CharTok"/>
    <w:basedOn w:val="VerbatimChar"/>
    <w:rPr>
      <w:rFonts w:ascii="Consolas" w:hAnsi="Consolas"/>
      <w:color w:val="4070A0"/>
      <w:sz w:val="22"/>
    </w:rPr>
  </w:style>
  <w:style w:type="character" w:customStyle="1" w:styleId="StringTok2">
    <w:name w:val="StringTok"/>
    <w:basedOn w:val="VerbatimChar"/>
    <w:rPr>
      <w:rFonts w:ascii="Consolas" w:hAnsi="Consolas"/>
      <w:color w:val="4070A0"/>
      <w:sz w:val="22"/>
    </w:rPr>
  </w:style>
  <w:style w:type="character" w:customStyle="1" w:styleId="CommentTok2">
    <w:name w:val="CommentTok"/>
    <w:basedOn w:val="VerbatimChar"/>
    <w:rPr>
      <w:rFonts w:ascii="Consolas" w:hAnsi="Consolas"/>
      <w:i/>
      <w:color w:val="60A0B0"/>
      <w:sz w:val="22"/>
    </w:rPr>
  </w:style>
  <w:style w:type="character" w:customStyle="1" w:styleId="OtherTok2">
    <w:name w:val="OtherTok"/>
    <w:basedOn w:val="VerbatimChar"/>
    <w:rPr>
      <w:rFonts w:ascii="Consolas" w:hAnsi="Consolas"/>
      <w:color w:val="007020"/>
      <w:sz w:val="22"/>
    </w:rPr>
  </w:style>
  <w:style w:type="character" w:customStyle="1" w:styleId="AlertTok2">
    <w:name w:val="AlertTok"/>
    <w:basedOn w:val="VerbatimChar"/>
    <w:rPr>
      <w:rFonts w:ascii="Consolas" w:hAnsi="Consolas"/>
      <w:b/>
      <w:color w:val="FF0000"/>
      <w:sz w:val="22"/>
    </w:rPr>
  </w:style>
  <w:style w:type="character" w:customStyle="1" w:styleId="FunctionTok2">
    <w:name w:val="FunctionTok"/>
    <w:basedOn w:val="VerbatimChar"/>
    <w:rPr>
      <w:rFonts w:ascii="Consolas" w:hAnsi="Consolas"/>
      <w:color w:val="06287E"/>
      <w:sz w:val="22"/>
    </w:rPr>
  </w:style>
  <w:style w:type="character" w:customStyle="1" w:styleId="RegionMarkerTok2">
    <w:name w:val="RegionMarkerTok"/>
    <w:basedOn w:val="VerbatimChar"/>
    <w:rPr>
      <w:rFonts w:ascii="Consolas" w:hAnsi="Consolas"/>
      <w:sz w:val="22"/>
    </w:rPr>
  </w:style>
  <w:style w:type="character" w:customStyle="1" w:styleId="ErrorTok2">
    <w:name w:val="ErrorTok"/>
    <w:basedOn w:val="VerbatimChar"/>
    <w:rPr>
      <w:rFonts w:ascii="Consolas" w:hAnsi="Consolas"/>
      <w:b/>
      <w:color w:val="FF0000"/>
      <w:sz w:val="22"/>
    </w:rPr>
  </w:style>
  <w:style w:type="character" w:customStyle="1" w:styleId="NormalTok2">
    <w:name w:val="NormalTok"/>
    <w:basedOn w:val="VerbatimChar"/>
    <w:rPr>
      <w:rFonts w:ascii="Consolas" w:hAnsi="Consolas"/>
      <w:sz w:val="22"/>
    </w:rPr>
  </w:style>
  <w:style w:type="paragraph" w:styleId="Header">
    <w:name w:val="header"/>
    <w:basedOn w:val="Normal"/>
    <w:link w:val="HeaderChar"/>
    <w:unhideWhenUsed/>
    <w:rsid w:val="00B05FEF"/>
    <w:pPr>
      <w:tabs>
        <w:tab w:val="center" w:pos="4680"/>
        <w:tab w:val="right" w:pos="9360"/>
      </w:tabs>
      <w:spacing w:after="0" w:line="240" w:lineRule="auto"/>
    </w:pPr>
  </w:style>
  <w:style w:type="character" w:customStyle="1" w:styleId="HeaderChar">
    <w:name w:val="Header Char"/>
    <w:basedOn w:val="DefaultParagraphFont"/>
    <w:link w:val="Header"/>
    <w:rsid w:val="00B05FEF"/>
  </w:style>
  <w:style w:type="paragraph" w:customStyle="1" w:styleId="PersonalName">
    <w:name w:val="Personal Name"/>
    <w:basedOn w:val="Title"/>
    <w:rsid w:val="00807441"/>
    <w:rPr>
      <w:b/>
      <w:caps/>
      <w:color w:val="000000"/>
      <w:sz w:val="28"/>
      <w:szCs w:val="28"/>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paragraph" w:styleId="BalloonText">
    <w:name w:val="Balloon Text"/>
    <w:basedOn w:val="Normal"/>
    <w:link w:val="BalloonTextChar"/>
    <w:semiHidden/>
    <w:unhideWhenUsed/>
    <w:rsid w:val="00F112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112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oa1406498" TargetMode="External"/><Relationship Id="rId14" Type="http://schemas.openxmlformats.org/officeDocument/2006/relationships/hyperlink" Target="https://doi.org/10.1126/science.aad0095" TargetMode="External"/><Relationship Id="rId15" Type="http://schemas.openxmlformats.org/officeDocument/2006/relationships/hyperlink" Target="https://doi.org/10.1056/NEJMoa1604958" TargetMode="External"/><Relationship Id="rId16" Type="http://schemas.openxmlformats.org/officeDocument/2006/relationships/hyperlink" Target="https://doi.org/10.1126/science.aac4255" TargetMode="External"/><Relationship Id="rId17" Type="http://schemas.openxmlformats.org/officeDocument/2006/relationships/hyperlink" Target="https://doi.org/10.1126/science.aad1329" TargetMode="External"/><Relationship Id="rId18" Type="http://schemas.openxmlformats.org/officeDocument/2006/relationships/hyperlink" Target="https://doi.org/10.1200/JCO.2009.26.7609" TargetMode="External"/><Relationship Id="rId19" Type="http://schemas.openxmlformats.org/officeDocument/2006/relationships/hyperlink" Target="https://doi.org/10.1007/s40265-016-0588-x" TargetMode="External"/><Relationship Id="rId50" Type="http://schemas.openxmlformats.org/officeDocument/2006/relationships/hyperlink" Target="http://www.jstatsoft.org/v48/i04/" TargetMode="External"/><Relationship Id="rId51" Type="http://schemas.openxmlformats.org/officeDocument/2006/relationships/hyperlink" Target="http://yihui.name/knitr/" TargetMode="External"/><Relationship Id="rId52" Type="http://schemas.openxmlformats.org/officeDocument/2006/relationships/hyperlink" Target="http://yihui.name/knitr/" TargetMode="External"/><Relationship Id="rId53" Type="http://schemas.openxmlformats.org/officeDocument/2006/relationships/hyperlink" Target="http://www.crcpress.com/product/isbn/9781466561595" TargetMode="External"/><Relationship Id="rId54" Type="http://schemas.openxmlformats.org/officeDocument/2006/relationships/hyperlink" Target="https://doi.org/10.1186/gb-2011-12-4-r41" TargetMode="Externa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doi.org/10.1371/journal.pone.0109760" TargetMode="External"/><Relationship Id="rId41" Type="http://schemas.openxmlformats.org/officeDocument/2006/relationships/hyperlink" Target="https://doi.org/10.1056/NEJMoa1200690" TargetMode="External"/><Relationship Id="rId42" Type="http://schemas.openxmlformats.org/officeDocument/2006/relationships/hyperlink" Target="https://doi.org/10.1038/nature14129" TargetMode="External"/><Relationship Id="rId43" Type="http://schemas.openxmlformats.org/officeDocument/2006/relationships/hyperlink" Target="https://doi.org/10.1126/science.aad0395" TargetMode="External"/><Relationship Id="rId44" Type="http://schemas.openxmlformats.org/officeDocument/2006/relationships/hyperlink" Target="https://doi.org/10.1001/jamaoncol.2016.2214" TargetMode="External"/><Relationship Id="rId45" Type="http://schemas.openxmlformats.org/officeDocument/2006/relationships/hyperlink" Target="https://doi.org/10.1016/j.cell.2012.08.043" TargetMode="External"/><Relationship Id="rId46" Type="http://schemas.openxmlformats.org/officeDocument/2006/relationships/hyperlink" Target="https://www.R-project.org/" TargetMode="External"/><Relationship Id="rId47" Type="http://schemas.openxmlformats.org/officeDocument/2006/relationships/hyperlink" Target="http://www.jstatsoft.org/v40/i01/" TargetMode="External"/><Relationship Id="rId48" Type="http://schemas.openxmlformats.org/officeDocument/2006/relationships/hyperlink" Target="http://ggplot2.org" TargetMode="External"/><Relationship Id="rId49" Type="http://schemas.openxmlformats.org/officeDocument/2006/relationships/hyperlink" Target="http://www.nature.com/nmeth/journal/v12/n2/full/nmeth.325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038/nri3862" TargetMode="External"/><Relationship Id="rId9" Type="http://schemas.openxmlformats.org/officeDocument/2006/relationships/hyperlink" Target="https://doi.org/10.1056/NEJMoa1302369" TargetMode="External"/><Relationship Id="rId30" Type="http://schemas.openxmlformats.org/officeDocument/2006/relationships/hyperlink" Target="https://doi.org/10.1111/j.1610-0387.2007.06303.x" TargetMode="External"/><Relationship Id="rId31" Type="http://schemas.openxmlformats.org/officeDocument/2006/relationships/hyperlink" Target="https://doi.org/10.1200/JCO.2016.66.4482" TargetMode="External"/><Relationship Id="rId32" Type="http://schemas.openxmlformats.org/officeDocument/2006/relationships/hyperlink" Target="https://doi.org/10.1093/carcin/bgq118" TargetMode="External"/><Relationship Id="rId33" Type="http://schemas.openxmlformats.org/officeDocument/2006/relationships/hyperlink" Target="https://doi.org/10.1158/1078-0432.CCR-10-0540" TargetMode="External"/><Relationship Id="rId34" Type="http://schemas.openxmlformats.org/officeDocument/2006/relationships/hyperlink" Target="https://doi.org/10.1016/j.urolonc.2011.12.001" TargetMode="External"/><Relationship Id="rId35" Type="http://schemas.openxmlformats.org/officeDocument/2006/relationships/hyperlink" Target="http://www.ncbi.nlm.nih.gov/pubmed/10611230" TargetMode="External"/><Relationship Id="rId36" Type="http://schemas.openxmlformats.org/officeDocument/2006/relationships/hyperlink" Target="https://doi.org/10.1111/cas.12191" TargetMode="External"/><Relationship Id="rId37" Type="http://schemas.openxmlformats.org/officeDocument/2006/relationships/hyperlink" Target="https://doi.org/10.1038/nmeth.3337" TargetMode="External"/><Relationship Id="rId38" Type="http://schemas.openxmlformats.org/officeDocument/2006/relationships/hyperlink" Target="https://doi.org/10.1371/journal.pone.0101850" TargetMode="External"/><Relationship Id="rId39" Type="http://schemas.openxmlformats.org/officeDocument/2006/relationships/hyperlink" Target="https://doi.org/10.1093/bioinformatics/bth445" TargetMode="External"/><Relationship Id="rId20" Type="http://schemas.openxmlformats.org/officeDocument/2006/relationships/hyperlink" Target="https://doi.org/10.1038/nature14404" TargetMode="External"/><Relationship Id="rId21" Type="http://schemas.openxmlformats.org/officeDocument/2006/relationships/hyperlink" Target="https://doi.org/10.1016/j.cell.2015.09.001" TargetMode="External"/><Relationship Id="rId22" Type="http://schemas.openxmlformats.org/officeDocument/2006/relationships/hyperlink" Target="https://doi.org/10.1016/j.cell.2014.12.033" TargetMode="External"/><Relationship Id="rId23" Type="http://schemas.openxmlformats.org/officeDocument/2006/relationships/hyperlink" Target="https://doi.org/10.1158/2326-6066.CIR-15-0233" TargetMode="External"/><Relationship Id="rId24" Type="http://schemas.openxmlformats.org/officeDocument/2006/relationships/hyperlink" Target="https://doi.org/10.1016/j.coi.2014.01.004" TargetMode="External"/><Relationship Id="rId25" Type="http://schemas.openxmlformats.org/officeDocument/2006/relationships/hyperlink" Target="https://doi.org/10.1038/ni1008-1091" TargetMode="External"/><Relationship Id="rId26" Type="http://schemas.openxmlformats.org/officeDocument/2006/relationships/hyperlink" Target="https://doi.org/10.1073/pnas.1222738110" TargetMode="External"/><Relationship Id="rId27" Type="http://schemas.openxmlformats.org/officeDocument/2006/relationships/hyperlink" Target="https://doi.org/10.1126/science.1079490" TargetMode="External"/><Relationship Id="rId28" Type="http://schemas.openxmlformats.org/officeDocument/2006/relationships/hyperlink" Target="https://doi.org/10.1186/1471-2105-8-250" TargetMode="External"/><Relationship Id="rId29" Type="http://schemas.openxmlformats.org/officeDocument/2006/relationships/hyperlink" Target="https://doi.org/10.1038/ncomms9971" TargetMode="External"/><Relationship Id="rId10" Type="http://schemas.openxmlformats.org/officeDocument/2006/relationships/hyperlink" Target="https://doi.org/10.1200/JCO.2014.56.2736" TargetMode="External"/><Relationship Id="rId11" Type="http://schemas.openxmlformats.org/officeDocument/2006/relationships/hyperlink" Target="https://doi.org/10.1007/s00262-011-1172-6" TargetMode="External"/><Relationship Id="rId12" Type="http://schemas.openxmlformats.org/officeDocument/2006/relationships/hyperlink" Target="https://doi.org/10.1126/science.aaa1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E823F8-4E9A-7C44-9CB7-DA0007B3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12332</Words>
  <Characters>70293</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Analysis Identifies Genetic Correlates of Immune Infiltrates in Solid Tumors.</dc:title>
  <dc:creator/>
  <cp:lastModifiedBy>Nathan Siemers</cp:lastModifiedBy>
  <cp:revision>1</cp:revision>
  <dcterms:created xsi:type="dcterms:W3CDTF">2017-05-10T20:21:00Z</dcterms:created>
  <dcterms:modified xsi:type="dcterms:W3CDTF">2017-05-10T20:24:00Z</dcterms:modified>
</cp:coreProperties>
</file>